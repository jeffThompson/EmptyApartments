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7701" w14:textId="67D0FCD0" w:rsidR="00121875" w:rsidRDefault="003319BE">
      <w:pPr>
        <w:rPr>
          <w:rFonts w:ascii="Avenir Book" w:hAnsi="Avenir Book"/>
        </w:rPr>
      </w:pPr>
      <w:del w:id="0" w:author="Jeff Thompson" w:date="2017-07-10T13:16:00Z">
        <w:r w:rsidDel="00867C9E">
          <w:rPr>
            <w:rFonts w:ascii="Avenir Book" w:hAnsi="Avenir Book"/>
          </w:rPr>
          <w:delText xml:space="preserve">The project, </w:delText>
        </w:r>
      </w:del>
      <w:r w:rsidR="00121875">
        <w:rPr>
          <w:rFonts w:ascii="Avenir Book" w:hAnsi="Avenir Book"/>
        </w:rPr>
        <w:t xml:space="preserve">Empty Apartments </w:t>
      </w:r>
      <w:r>
        <w:rPr>
          <w:rFonts w:ascii="Avenir Book" w:hAnsi="Avenir Book"/>
        </w:rPr>
        <w:t xml:space="preserve">consists of </w:t>
      </w:r>
      <w:commentRangeStart w:id="1"/>
      <w:r w:rsidRPr="00867C9E">
        <w:rPr>
          <w:rFonts w:ascii="Avenir Book" w:hAnsi="Avenir Book"/>
          <w:strike/>
          <w:rPrChange w:id="2" w:author="Jeff Thompson" w:date="2017-07-10T13:17:00Z">
            <w:rPr>
              <w:rFonts w:ascii="Avenir Book" w:hAnsi="Avenir Book"/>
            </w:rPr>
          </w:rPrChange>
        </w:rPr>
        <w:t xml:space="preserve">all the </w:t>
      </w:r>
      <w:r w:rsidR="005B2AC1" w:rsidRPr="00867C9E">
        <w:rPr>
          <w:rFonts w:ascii="Avenir Book" w:hAnsi="Avenir Book"/>
          <w:strike/>
          <w:rPrChange w:id="3" w:author="Jeff Thompson" w:date="2017-07-10T13:17:00Z">
            <w:rPr>
              <w:rFonts w:ascii="Avenir Book" w:hAnsi="Avenir Book"/>
            </w:rPr>
          </w:rPrChange>
        </w:rPr>
        <w:t>available</w:t>
      </w:r>
      <w:r w:rsidR="00121875" w:rsidRPr="00867C9E">
        <w:rPr>
          <w:rFonts w:ascii="Avenir Book" w:hAnsi="Avenir Book"/>
          <w:strike/>
          <w:rPrChange w:id="4" w:author="Jeff Thompson" w:date="2017-07-10T13:17:00Z">
            <w:rPr>
              <w:rFonts w:ascii="Avenir Book" w:hAnsi="Avenir Book"/>
            </w:rPr>
          </w:rPrChange>
        </w:rPr>
        <w:t xml:space="preserve"> photographs</w:t>
      </w:r>
      <w:commentRangeEnd w:id="1"/>
      <w:r w:rsidR="00867C9E">
        <w:rPr>
          <w:rStyle w:val="CommentReference"/>
        </w:rPr>
        <w:commentReference w:id="1"/>
      </w:r>
      <w:r w:rsidR="00121875">
        <w:rPr>
          <w:rFonts w:ascii="Avenir Book" w:hAnsi="Avenir Book"/>
        </w:rPr>
        <w:t xml:space="preserve"> </w:t>
      </w:r>
      <w:ins w:id="5" w:author="Jeff Thompson" w:date="2017-07-10T13:17:00Z">
        <w:r w:rsidR="005E7560">
          <w:rPr>
            <w:rFonts w:ascii="Avenir Book" w:hAnsi="Avenir Book"/>
          </w:rPr>
          <w:t>approximately 15</w:t>
        </w:r>
        <w:r w:rsidR="00867C9E">
          <w:rPr>
            <w:rFonts w:ascii="Avenir Book" w:hAnsi="Avenir Book"/>
          </w:rPr>
          <w:t xml:space="preserve">0,000 photographs </w:t>
        </w:r>
      </w:ins>
      <w:r>
        <w:rPr>
          <w:rFonts w:ascii="Avenir Book" w:hAnsi="Avenir Book"/>
        </w:rPr>
        <w:t xml:space="preserve">of </w:t>
      </w:r>
      <w:del w:id="6" w:author="Jeff Thompson" w:date="2017-07-10T13:17:00Z">
        <w:r w:rsidR="00D71236" w:rsidDel="00867C9E">
          <w:rPr>
            <w:rFonts w:ascii="Avenir Book" w:hAnsi="Avenir Book"/>
          </w:rPr>
          <w:delText xml:space="preserve">rental </w:delText>
        </w:r>
      </w:del>
      <w:r w:rsidR="00D71236">
        <w:rPr>
          <w:rFonts w:ascii="Avenir Book" w:hAnsi="Avenir Book"/>
        </w:rPr>
        <w:t xml:space="preserve">apartments </w:t>
      </w:r>
      <w:ins w:id="7" w:author="Jeff Thompson" w:date="2017-07-10T13:49:00Z">
        <w:r w:rsidR="005E7560">
          <w:rPr>
            <w:rFonts w:ascii="Avenir Book" w:hAnsi="Avenir Book"/>
          </w:rPr>
          <w:t xml:space="preserve">listed </w:t>
        </w:r>
      </w:ins>
      <w:ins w:id="8" w:author="Jeff Thompson" w:date="2017-07-10T13:17:00Z">
        <w:r w:rsidR="00867C9E">
          <w:rPr>
            <w:rFonts w:ascii="Avenir Book" w:hAnsi="Avenir Book"/>
          </w:rPr>
          <w:t xml:space="preserve">for rent </w:t>
        </w:r>
      </w:ins>
      <w:del w:id="9" w:author="Jeff Thompson" w:date="2017-07-10T13:49:00Z">
        <w:r w:rsidR="00D71236" w:rsidDel="005E7560">
          <w:rPr>
            <w:rFonts w:ascii="Avenir Book" w:hAnsi="Avenir Book"/>
          </w:rPr>
          <w:delText>listed i</w:delText>
        </w:r>
      </w:del>
      <w:ins w:id="10" w:author="Jeff Thompson" w:date="2017-07-10T13:49:00Z">
        <w:r w:rsidR="005E7560">
          <w:rPr>
            <w:rFonts w:ascii="Avenir Book" w:hAnsi="Avenir Book"/>
          </w:rPr>
          <w:t>o</w:t>
        </w:r>
      </w:ins>
      <w:r w:rsidR="00D71236">
        <w:rPr>
          <w:rFonts w:ascii="Avenir Book" w:hAnsi="Avenir Book"/>
        </w:rPr>
        <w:t>n Craigslis</w:t>
      </w:r>
      <w:bookmarkStart w:id="11" w:name="_GoBack"/>
      <w:bookmarkEnd w:id="11"/>
      <w:r w:rsidR="00D71236">
        <w:rPr>
          <w:rFonts w:ascii="Avenir Book" w:hAnsi="Avenir Book"/>
        </w:rPr>
        <w:t>t on May 20</w:t>
      </w:r>
      <w:del w:id="12" w:author="Jeff Thompson" w:date="2017-07-26T09:27:00Z">
        <w:r w:rsidR="00D71236" w:rsidRPr="00D71236" w:rsidDel="002869A6">
          <w:rPr>
            <w:rFonts w:ascii="Avenir Book" w:hAnsi="Avenir Book"/>
            <w:vertAlign w:val="superscript"/>
          </w:rPr>
          <w:delText>th</w:delText>
        </w:r>
      </w:del>
      <w:r w:rsidR="00D71236">
        <w:rPr>
          <w:rFonts w:ascii="Avenir Book" w:hAnsi="Avenir Book"/>
        </w:rPr>
        <w:t xml:space="preserve">, 2016. </w:t>
      </w:r>
      <w:ins w:id="13" w:author="Jeff Thompson" w:date="2017-07-10T13:18:00Z">
        <w:r w:rsidR="00867C9E">
          <w:rPr>
            <w:rFonts w:ascii="Avenir Book" w:hAnsi="Avenir Book"/>
          </w:rPr>
          <w:t>We automatically scraped these images from the site</w:t>
        </w:r>
      </w:ins>
      <w:del w:id="14" w:author="Jeff Thompson" w:date="2017-07-10T13:18:00Z">
        <w:r w:rsidR="00D71236" w:rsidDel="00867C9E">
          <w:rPr>
            <w:rFonts w:ascii="Avenir Book" w:hAnsi="Avenir Book"/>
          </w:rPr>
          <w:delText>The images</w:delText>
        </w:r>
        <w:r w:rsidR="00CB169C" w:rsidDel="00867C9E">
          <w:rPr>
            <w:rFonts w:ascii="Avenir Book" w:hAnsi="Avenir Book"/>
          </w:rPr>
          <w:delText>,</w:delText>
        </w:r>
        <w:r w:rsidR="00D71236" w:rsidDel="00867C9E">
          <w:rPr>
            <w:rFonts w:ascii="Avenir Book" w:hAnsi="Avenir Book"/>
          </w:rPr>
          <w:delText xml:space="preserve"> over 200,000 where</w:delText>
        </w:r>
      </w:del>
      <w:ins w:id="15" w:author="Jeff Thompson" w:date="2017-07-10T13:18:00Z">
        <w:r w:rsidR="00867C9E">
          <w:rPr>
            <w:rFonts w:ascii="Avenir Book" w:hAnsi="Avenir Book"/>
          </w:rPr>
          <w:t>,</w:t>
        </w:r>
      </w:ins>
      <w:r w:rsidR="00D71236">
        <w:rPr>
          <w:rFonts w:ascii="Avenir Book" w:hAnsi="Avenir Book"/>
        </w:rPr>
        <w:t xml:space="preserve"> then </w:t>
      </w:r>
      <w:ins w:id="16" w:author="Jeff Thompson" w:date="2017-07-10T13:18:00Z">
        <w:r w:rsidR="00867C9E">
          <w:rPr>
            <w:rFonts w:ascii="Avenir Book" w:hAnsi="Avenir Book"/>
          </w:rPr>
          <w:t xml:space="preserve">sorted them </w:t>
        </w:r>
      </w:ins>
      <w:r w:rsidR="00D71236">
        <w:rPr>
          <w:rFonts w:ascii="Avenir Book" w:hAnsi="Avenir Book"/>
        </w:rPr>
        <w:t xml:space="preserve">manually </w:t>
      </w:r>
      <w:del w:id="17" w:author="Jeff Thompson" w:date="2017-07-10T13:18:00Z">
        <w:r w:rsidR="00D71236" w:rsidDel="00867C9E">
          <w:rPr>
            <w:rFonts w:ascii="Avenir Book" w:hAnsi="Avenir Book"/>
          </w:rPr>
          <w:delText xml:space="preserve">sorted </w:delText>
        </w:r>
      </w:del>
      <w:r w:rsidR="00D71236">
        <w:rPr>
          <w:rFonts w:ascii="Avenir Book" w:hAnsi="Avenir Book"/>
        </w:rPr>
        <w:t xml:space="preserve">to remove anything that was not an interior shot, including ads, </w:t>
      </w:r>
      <w:del w:id="18" w:author="Jeff Thompson" w:date="2017-07-10T13:20:00Z">
        <w:r w:rsidR="00D71236" w:rsidDel="00867C9E">
          <w:rPr>
            <w:rFonts w:ascii="Avenir Book" w:hAnsi="Avenir Book"/>
          </w:rPr>
          <w:delText xml:space="preserve">layouts </w:delText>
        </w:r>
      </w:del>
      <w:ins w:id="19" w:author="Jeff Thompson" w:date="2017-07-10T13:20:00Z">
        <w:r w:rsidR="00867C9E">
          <w:rPr>
            <w:rFonts w:ascii="Avenir Book" w:hAnsi="Avenir Book"/>
          </w:rPr>
          <w:t xml:space="preserve">floorplans, </w:t>
        </w:r>
      </w:ins>
      <w:r w:rsidR="00D71236">
        <w:rPr>
          <w:rFonts w:ascii="Avenir Book" w:hAnsi="Avenir Book"/>
        </w:rPr>
        <w:t xml:space="preserve">and shared areas like </w:t>
      </w:r>
      <w:r w:rsidR="00634456">
        <w:rPr>
          <w:rFonts w:ascii="Avenir Book" w:hAnsi="Avenir Book"/>
        </w:rPr>
        <w:t>gyms and foyers.</w:t>
      </w:r>
      <w:r>
        <w:rPr>
          <w:rFonts w:ascii="Avenir Book" w:hAnsi="Avenir Book"/>
        </w:rPr>
        <w:t xml:space="preserve"> </w:t>
      </w:r>
      <w:commentRangeStart w:id="20"/>
      <w:r>
        <w:rPr>
          <w:rFonts w:ascii="Avenir Book" w:hAnsi="Avenir Book"/>
        </w:rPr>
        <w:t>The</w:t>
      </w:r>
      <w:commentRangeEnd w:id="20"/>
      <w:r w:rsidR="00A744A6">
        <w:rPr>
          <w:rStyle w:val="CommentReference"/>
        </w:rPr>
        <w:commentReference w:id="20"/>
      </w:r>
      <w:r>
        <w:rPr>
          <w:rFonts w:ascii="Avenir Book" w:hAnsi="Avenir Book"/>
        </w:rPr>
        <w:t xml:space="preserve"> images are </w:t>
      </w:r>
      <w:del w:id="21" w:author="Jeff Thompson" w:date="2017-07-10T13:21:00Z">
        <w:r w:rsidDel="00A744A6">
          <w:rPr>
            <w:rFonts w:ascii="Avenir Book" w:hAnsi="Avenir Book"/>
          </w:rPr>
          <w:delText xml:space="preserve">then </w:delText>
        </w:r>
      </w:del>
      <w:r>
        <w:rPr>
          <w:rFonts w:ascii="Avenir Book" w:hAnsi="Avenir Book"/>
        </w:rPr>
        <w:t xml:space="preserve">shown </w:t>
      </w:r>
      <w:ins w:id="22" w:author="Jeff Thompson" w:date="2017-07-10T13:21:00Z">
        <w:r w:rsidR="00A744A6">
          <w:rPr>
            <w:rFonts w:ascii="Avenir Book" w:hAnsi="Avenir Book"/>
          </w:rPr>
          <w:t xml:space="preserve">as an </w:t>
        </w:r>
      </w:ins>
      <w:del w:id="23" w:author="Jeff Thompson" w:date="2017-07-10T13:21:00Z">
        <w:r w:rsidDel="00A744A6">
          <w:rPr>
            <w:rFonts w:ascii="Avenir Book" w:hAnsi="Avenir Book"/>
          </w:rPr>
          <w:delText xml:space="preserve">en masse on a website that can be </w:delText>
        </w:r>
      </w:del>
      <w:r>
        <w:rPr>
          <w:rFonts w:ascii="Avenir Book" w:hAnsi="Avenir Book"/>
        </w:rPr>
        <w:t>endlessly scroll</w:t>
      </w:r>
      <w:ins w:id="24" w:author="Jeff Thompson" w:date="2017-07-10T13:21:00Z">
        <w:r w:rsidR="00A744A6">
          <w:rPr>
            <w:rFonts w:ascii="Avenir Book" w:hAnsi="Avenir Book"/>
          </w:rPr>
          <w:t xml:space="preserve">ing </w:t>
        </w:r>
      </w:ins>
      <w:ins w:id="25" w:author="Jeff Thompson" w:date="2017-07-10T13:49:00Z">
        <w:r w:rsidR="005E7560">
          <w:rPr>
            <w:rFonts w:ascii="Avenir Book" w:hAnsi="Avenir Book"/>
          </w:rPr>
          <w:t>field</w:t>
        </w:r>
      </w:ins>
      <w:ins w:id="26" w:author="Jeff Thompson" w:date="2017-07-10T13:21:00Z">
        <w:r w:rsidR="00A744A6">
          <w:rPr>
            <w:rFonts w:ascii="Avenir Book" w:hAnsi="Avenir Book"/>
          </w:rPr>
          <w:t xml:space="preserve">, a mass of </w:t>
        </w:r>
      </w:ins>
      <w:del w:id="27" w:author="Jeff Thompson" w:date="2017-07-10T13:21:00Z">
        <w:r w:rsidDel="00A744A6">
          <w:rPr>
            <w:rFonts w:ascii="Avenir Book" w:hAnsi="Avenir Book"/>
          </w:rPr>
          <w:delText>ed through.</w:delText>
        </w:r>
        <w:r w:rsidR="00634456" w:rsidDel="00A744A6">
          <w:rPr>
            <w:rFonts w:ascii="Avenir Book" w:hAnsi="Avenir Book"/>
          </w:rPr>
          <w:delText xml:space="preserve"> </w:delText>
        </w:r>
        <w:r w:rsidDel="00A744A6">
          <w:rPr>
            <w:rFonts w:ascii="Avenir Book" w:hAnsi="Avenir Book"/>
          </w:rPr>
          <w:delText xml:space="preserve">In </w:delText>
        </w:r>
        <w:r w:rsidR="005B2AC1" w:rsidDel="00A744A6">
          <w:rPr>
            <w:rFonts w:ascii="Avenir Book" w:hAnsi="Avenir Book"/>
          </w:rPr>
          <w:delText>choosing only</w:delText>
        </w:r>
        <w:r w:rsidDel="00A744A6">
          <w:rPr>
            <w:rFonts w:ascii="Avenir Book" w:hAnsi="Avenir Book"/>
          </w:rPr>
          <w:delText xml:space="preserve"> interiors we</w:delText>
        </w:r>
        <w:r w:rsidR="00634456" w:rsidDel="00A744A6">
          <w:rPr>
            <w:rFonts w:ascii="Avenir Book" w:hAnsi="Avenir Book"/>
          </w:rPr>
          <w:delText xml:space="preserve"> wanted </w:delText>
        </w:r>
        <w:r w:rsidR="005B2AC1" w:rsidDel="00A744A6">
          <w:rPr>
            <w:rFonts w:ascii="Avenir Book" w:hAnsi="Avenir Book"/>
          </w:rPr>
          <w:delText xml:space="preserve">to bring </w:delText>
        </w:r>
        <w:r w:rsidR="003C69CC" w:rsidDel="00A744A6">
          <w:rPr>
            <w:rFonts w:ascii="Avenir Book" w:hAnsi="Avenir Book"/>
          </w:rPr>
          <w:delText>a</w:delText>
        </w:r>
        <w:r w:rsidR="005B2AC1" w:rsidDel="00A744A6">
          <w:rPr>
            <w:rFonts w:ascii="Avenir Book" w:hAnsi="Avenir Book"/>
          </w:rPr>
          <w:delText xml:space="preserve"> focus to</w:delText>
        </w:r>
        <w:r w:rsidDel="00A744A6">
          <w:rPr>
            <w:rFonts w:ascii="Avenir Book" w:hAnsi="Avenir Book"/>
          </w:rPr>
          <w:delText xml:space="preserve"> </w:delText>
        </w:r>
      </w:del>
      <w:r w:rsidR="00634456">
        <w:rPr>
          <w:rFonts w:ascii="Avenir Book" w:hAnsi="Avenir Book"/>
        </w:rPr>
        <w:t>the intimate s</w:t>
      </w:r>
      <w:r w:rsidR="002178A5">
        <w:rPr>
          <w:rFonts w:ascii="Avenir Book" w:hAnsi="Avenir Book"/>
        </w:rPr>
        <w:t>paces where people carr</w:t>
      </w:r>
      <w:ins w:id="28" w:author="Jeff Thompson" w:date="2017-07-10T13:21:00Z">
        <w:r w:rsidR="00A744A6">
          <w:rPr>
            <w:rFonts w:ascii="Avenir Book" w:hAnsi="Avenir Book"/>
          </w:rPr>
          <w:t>y</w:t>
        </w:r>
      </w:ins>
      <w:del w:id="29" w:author="Jeff Thompson" w:date="2017-07-10T13:21:00Z">
        <w:r w:rsidR="002178A5" w:rsidDel="00A744A6">
          <w:rPr>
            <w:rFonts w:ascii="Avenir Book" w:hAnsi="Avenir Book"/>
          </w:rPr>
          <w:delText>ied</w:delText>
        </w:r>
      </w:del>
      <w:r w:rsidR="002178A5">
        <w:rPr>
          <w:rFonts w:ascii="Avenir Book" w:hAnsi="Avenir Book"/>
        </w:rPr>
        <w:t xml:space="preserve"> out</w:t>
      </w:r>
      <w:r w:rsidR="00634456">
        <w:rPr>
          <w:rFonts w:ascii="Avenir Book" w:hAnsi="Avenir Book"/>
        </w:rPr>
        <w:t xml:space="preserve"> their private lives. </w:t>
      </w:r>
      <w:commentRangeStart w:id="30"/>
      <w:r w:rsidR="00634456" w:rsidRPr="00A744A6">
        <w:rPr>
          <w:rFonts w:ascii="Avenir Book" w:hAnsi="Avenir Book"/>
          <w:strike/>
          <w:rPrChange w:id="31" w:author="Jeff Thompson" w:date="2017-07-10T13:21:00Z">
            <w:rPr>
              <w:rFonts w:ascii="Avenir Book" w:hAnsi="Avenir Book"/>
            </w:rPr>
          </w:rPrChange>
        </w:rPr>
        <w:t xml:space="preserve">Spaces </w:t>
      </w:r>
      <w:r w:rsidR="002178A5" w:rsidRPr="00A744A6">
        <w:rPr>
          <w:rFonts w:ascii="Avenir Book" w:hAnsi="Avenir Book"/>
          <w:strike/>
          <w:rPrChange w:id="32" w:author="Jeff Thompson" w:date="2017-07-10T13:21:00Z">
            <w:rPr>
              <w:rFonts w:ascii="Avenir Book" w:hAnsi="Avenir Book"/>
            </w:rPr>
          </w:rPrChange>
        </w:rPr>
        <w:t xml:space="preserve">that </w:t>
      </w:r>
      <w:r w:rsidR="00634456" w:rsidRPr="00A744A6">
        <w:rPr>
          <w:rFonts w:ascii="Avenir Book" w:hAnsi="Avenir Book"/>
          <w:strike/>
          <w:rPrChange w:id="33" w:author="Jeff Thompson" w:date="2017-07-10T13:21:00Z">
            <w:rPr>
              <w:rFonts w:ascii="Avenir Book" w:hAnsi="Avenir Book"/>
            </w:rPr>
          </w:rPrChange>
        </w:rPr>
        <w:t>we are not norma</w:t>
      </w:r>
      <w:r w:rsidR="00B56135" w:rsidRPr="00A744A6">
        <w:rPr>
          <w:rFonts w:ascii="Avenir Book" w:hAnsi="Avenir Book"/>
          <w:strike/>
          <w:rPrChange w:id="34" w:author="Jeff Thompson" w:date="2017-07-10T13:21:00Z">
            <w:rPr>
              <w:rFonts w:ascii="Avenir Book" w:hAnsi="Avenir Book"/>
            </w:rPr>
          </w:rPrChange>
        </w:rPr>
        <w:t xml:space="preserve">lly privy </w:t>
      </w:r>
      <w:proofErr w:type="gramStart"/>
      <w:r w:rsidR="00B56135" w:rsidRPr="00A744A6">
        <w:rPr>
          <w:rFonts w:ascii="Avenir Book" w:hAnsi="Avenir Book"/>
          <w:strike/>
          <w:rPrChange w:id="35" w:author="Jeff Thompson" w:date="2017-07-10T13:21:00Z">
            <w:rPr>
              <w:rFonts w:ascii="Avenir Book" w:hAnsi="Avenir Book"/>
            </w:rPr>
          </w:rPrChange>
        </w:rPr>
        <w:t>to,</w:t>
      </w:r>
      <w:proofErr w:type="gramEnd"/>
      <w:r w:rsidR="00CB169C" w:rsidRPr="00A744A6">
        <w:rPr>
          <w:rFonts w:ascii="Avenir Book" w:hAnsi="Avenir Book"/>
          <w:strike/>
          <w:rPrChange w:id="36" w:author="Jeff Thompson" w:date="2017-07-10T13:21:00Z">
            <w:rPr>
              <w:rFonts w:ascii="Avenir Book" w:hAnsi="Avenir Book"/>
            </w:rPr>
          </w:rPrChange>
        </w:rPr>
        <w:t xml:space="preserve"> turned inside out.</w:t>
      </w:r>
      <w:r w:rsidR="00723C59">
        <w:rPr>
          <w:rFonts w:ascii="Avenir Book" w:hAnsi="Avenir Book"/>
        </w:rPr>
        <w:t xml:space="preserve"> </w:t>
      </w:r>
      <w:commentRangeEnd w:id="30"/>
      <w:r w:rsidR="00A744A6">
        <w:rPr>
          <w:rStyle w:val="CommentReference"/>
        </w:rPr>
        <w:commentReference w:id="30"/>
      </w:r>
    </w:p>
    <w:p w14:paraId="1D8E4F5C" w14:textId="77777777" w:rsidR="00634456" w:rsidRDefault="00634456">
      <w:pPr>
        <w:rPr>
          <w:rFonts w:ascii="Avenir Book" w:hAnsi="Avenir Book"/>
        </w:rPr>
      </w:pPr>
    </w:p>
    <w:p w14:paraId="778748C5" w14:textId="6EA79118" w:rsidR="00D71236" w:rsidRDefault="005B2AC1">
      <w:pPr>
        <w:rPr>
          <w:rFonts w:ascii="Avenir Book" w:hAnsi="Avenir Book"/>
        </w:rPr>
      </w:pPr>
      <w:r>
        <w:rPr>
          <w:rFonts w:ascii="Avenir Book" w:hAnsi="Avenir Book"/>
        </w:rPr>
        <w:t xml:space="preserve">These images show </w:t>
      </w:r>
      <w:commentRangeStart w:id="37"/>
      <w:r>
        <w:rPr>
          <w:rFonts w:ascii="Avenir Book" w:hAnsi="Avenir Book"/>
        </w:rPr>
        <w:t>transitional spaces</w:t>
      </w:r>
      <w:commentRangeEnd w:id="37"/>
      <w:r w:rsidR="00A744A6">
        <w:rPr>
          <w:rStyle w:val="CommentReference"/>
        </w:rPr>
        <w:commentReference w:id="37"/>
      </w:r>
      <w:r>
        <w:rPr>
          <w:rFonts w:ascii="Avenir Book" w:hAnsi="Avenir Book"/>
        </w:rPr>
        <w:t xml:space="preserve"> </w:t>
      </w:r>
      <w:ins w:id="38" w:author="Jeff Thompson" w:date="2017-07-10T13:22:00Z">
        <w:r w:rsidR="00A744A6">
          <w:rPr>
            <w:rFonts w:ascii="Avenir Book" w:hAnsi="Avenir Book"/>
          </w:rPr>
          <w:t>–</w:t>
        </w:r>
      </w:ins>
      <w:del w:id="39" w:author="Jeff Thompson" w:date="2017-07-10T13:22:00Z">
        <w:r w:rsidDel="00A744A6">
          <w:rPr>
            <w:rFonts w:ascii="Avenir Book" w:hAnsi="Avenir Book"/>
          </w:rPr>
          <w:delText>-</w:delText>
        </w:r>
      </w:del>
      <w:r>
        <w:rPr>
          <w:rFonts w:ascii="Avenir Book" w:hAnsi="Avenir Book"/>
        </w:rPr>
        <w:t xml:space="preserve"> r</w:t>
      </w:r>
      <w:r w:rsidR="00B97118">
        <w:rPr>
          <w:rFonts w:ascii="Avenir Book" w:hAnsi="Avenir Book"/>
        </w:rPr>
        <w:t xml:space="preserve">ooms </w:t>
      </w:r>
      <w:r w:rsidR="004163FD">
        <w:rPr>
          <w:rFonts w:ascii="Avenir Book" w:hAnsi="Avenir Book"/>
        </w:rPr>
        <w:t xml:space="preserve">in various stages of </w:t>
      </w:r>
      <w:ins w:id="40" w:author="Jeff Thompson" w:date="2017-07-10T13:22:00Z">
        <w:r w:rsidR="00A744A6">
          <w:rPr>
            <w:rFonts w:ascii="Avenir Book" w:hAnsi="Avenir Book"/>
          </w:rPr>
          <w:t xml:space="preserve">their </w:t>
        </w:r>
      </w:ins>
      <w:r w:rsidR="004163FD">
        <w:rPr>
          <w:rFonts w:ascii="Avenir Book" w:hAnsi="Avenir Book"/>
        </w:rPr>
        <w:t>inhabitants exiting and entering</w:t>
      </w:r>
      <w:r w:rsidR="00B97118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They are paused, </w:t>
      </w:r>
      <w:r w:rsidR="003869A5">
        <w:rPr>
          <w:rFonts w:ascii="Avenir Book" w:hAnsi="Avenir Book"/>
        </w:rPr>
        <w:t>their</w:t>
      </w:r>
      <w:r w:rsidR="004163FD">
        <w:rPr>
          <w:rFonts w:ascii="Avenir Book" w:hAnsi="Avenir Book"/>
        </w:rPr>
        <w:t xml:space="preserve"> final outcome yet to be realized</w:t>
      </w:r>
      <w:r>
        <w:rPr>
          <w:rFonts w:ascii="Avenir Book" w:hAnsi="Avenir Book"/>
        </w:rPr>
        <w:t xml:space="preserve">. </w:t>
      </w:r>
      <w:r w:rsidR="00651885">
        <w:rPr>
          <w:rFonts w:ascii="Avenir Book" w:hAnsi="Avenir Book"/>
        </w:rPr>
        <w:t>Some show a life caught in midstream</w:t>
      </w:r>
      <w:ins w:id="41" w:author="Jeff Thompson" w:date="2017-07-10T13:23:00Z">
        <w:r w:rsidR="00A744A6">
          <w:rPr>
            <w:rFonts w:ascii="Avenir Book" w:hAnsi="Avenir Book"/>
          </w:rPr>
          <w:t>, a candid photo of someone else’s living space</w:t>
        </w:r>
      </w:ins>
      <w:del w:id="42" w:author="Jeff Thompson" w:date="2017-07-10T13:23:00Z">
        <w:r w:rsidR="00651885" w:rsidDel="00A744A6">
          <w:rPr>
            <w:rFonts w:ascii="Avenir Book" w:hAnsi="Avenir Book"/>
          </w:rPr>
          <w:delText>,</w:delText>
        </w:r>
      </w:del>
      <w:r w:rsidR="00634456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with</w:t>
      </w:r>
      <w:r w:rsidR="00B97118">
        <w:rPr>
          <w:rFonts w:ascii="Avenir Book" w:hAnsi="Avenir Book"/>
        </w:rPr>
        <w:t xml:space="preserve"> nothing arranged for the benefit of the </w:t>
      </w:r>
      <w:r w:rsidR="00503883">
        <w:rPr>
          <w:rFonts w:ascii="Avenir Book" w:hAnsi="Avenir Book"/>
        </w:rPr>
        <w:t>camera</w:t>
      </w:r>
      <w:r w:rsidR="00634456">
        <w:rPr>
          <w:rFonts w:ascii="Avenir Book" w:hAnsi="Avenir Book"/>
        </w:rPr>
        <w:t xml:space="preserve">.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highly</w:t>
      </w:r>
      <w:r w:rsidR="00B97118">
        <w:rPr>
          <w:rFonts w:ascii="Avenir Book" w:hAnsi="Avenir Book"/>
        </w:rPr>
        <w:t xml:space="preserve"> polished </w:t>
      </w:r>
      <w:r w:rsidR="00503883">
        <w:rPr>
          <w:rFonts w:ascii="Avenir Book" w:hAnsi="Avenir Book"/>
        </w:rPr>
        <w:t xml:space="preserve">and </w:t>
      </w:r>
      <w:r w:rsidR="00B97118">
        <w:rPr>
          <w:rFonts w:ascii="Avenir Book" w:hAnsi="Avenir Book"/>
        </w:rPr>
        <w:t>staged</w:t>
      </w:r>
      <w:ins w:id="43" w:author="Jeff Thompson" w:date="2017-07-10T13:23:00Z">
        <w:r w:rsidR="00A744A6">
          <w:rPr>
            <w:rFonts w:ascii="Avenir Book" w:hAnsi="Avenir Book"/>
          </w:rPr>
          <w:t>:</w:t>
        </w:r>
      </w:ins>
      <w:del w:id="44" w:author="Jeff Thompson" w:date="2017-07-10T13:23:00Z">
        <w:r w:rsidR="00B97118" w:rsidDel="00A744A6">
          <w:rPr>
            <w:rFonts w:ascii="Avenir Book" w:hAnsi="Avenir Book"/>
          </w:rPr>
          <w:delText>;</w:delText>
        </w:r>
      </w:del>
      <w:r w:rsidR="00B97118">
        <w:rPr>
          <w:rFonts w:ascii="Avenir Book" w:hAnsi="Avenir Book"/>
        </w:rPr>
        <w:t xml:space="preserve"> several glasses of wine and a bottle set out on a table with beckoning chairs</w:t>
      </w:r>
      <w:r w:rsidR="00503883">
        <w:rPr>
          <w:rFonts w:ascii="Avenir Book" w:hAnsi="Avenir Book"/>
        </w:rPr>
        <w:t xml:space="preserve"> inviting the viewer to envision themselves there.</w:t>
      </w:r>
      <w:r w:rsidR="00634456">
        <w:rPr>
          <w:rFonts w:ascii="Avenir Book" w:hAnsi="Avenir Book"/>
        </w:rPr>
        <w:t xml:space="preserve">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newly empty – </w:t>
      </w:r>
      <w:r w:rsidR="00C73A20">
        <w:rPr>
          <w:rFonts w:ascii="Avenir Book" w:hAnsi="Avenir Book"/>
        </w:rPr>
        <w:t>the bareness</w:t>
      </w:r>
      <w:r w:rsidR="00503883">
        <w:rPr>
          <w:rFonts w:ascii="Avenir Book" w:hAnsi="Avenir Book"/>
        </w:rPr>
        <w:t xml:space="preserve"> made more bare </w:t>
      </w:r>
      <w:ins w:id="45" w:author="Jeff Thompson" w:date="2017-07-10T13:23:00Z">
        <w:r w:rsidR="00A744A6">
          <w:rPr>
            <w:rFonts w:ascii="Avenir Book" w:hAnsi="Avenir Book"/>
          </w:rPr>
          <w:t>by</w:t>
        </w:r>
      </w:ins>
      <w:del w:id="46" w:author="Jeff Thompson" w:date="2017-07-10T13:23:00Z">
        <w:r w:rsidR="00503883" w:rsidDel="00A744A6">
          <w:rPr>
            <w:rFonts w:ascii="Avenir Book" w:hAnsi="Avenir Book"/>
          </w:rPr>
          <w:delText>with</w:delText>
        </w:r>
      </w:del>
      <w:r w:rsidR="00503883">
        <w:rPr>
          <w:rFonts w:ascii="Avenir Book" w:hAnsi="Avenir Book"/>
        </w:rPr>
        <w:t xml:space="preserve"> the </w:t>
      </w:r>
      <w:del w:id="47" w:author="Jeff Thompson" w:date="2017-07-10T13:23:00Z">
        <w:r w:rsidR="00503883" w:rsidDel="00A744A6">
          <w:rPr>
            <w:rFonts w:ascii="Avenir Book" w:hAnsi="Avenir Book"/>
          </w:rPr>
          <w:delText xml:space="preserve">contrast of the </w:delText>
        </w:r>
      </w:del>
      <w:r w:rsidR="00C73A20">
        <w:rPr>
          <w:rFonts w:ascii="Avenir Book" w:hAnsi="Avenir Book"/>
        </w:rPr>
        <w:t>remains of</w:t>
      </w:r>
      <w:r w:rsidR="00B97118">
        <w:rPr>
          <w:rFonts w:ascii="Avenir Book" w:hAnsi="Avenir Book"/>
        </w:rPr>
        <w:t xml:space="preserve"> </w:t>
      </w:r>
      <w:r w:rsidR="00503883">
        <w:rPr>
          <w:rFonts w:ascii="Avenir Book" w:hAnsi="Avenir Book"/>
        </w:rPr>
        <w:t>a</w:t>
      </w:r>
      <w:r w:rsidR="00634456">
        <w:rPr>
          <w:rFonts w:ascii="Avenir Book" w:hAnsi="Avenir Book"/>
        </w:rPr>
        <w:t xml:space="preserve"> previo</w:t>
      </w:r>
      <w:r w:rsidR="00B97118">
        <w:rPr>
          <w:rFonts w:ascii="Avenir Book" w:hAnsi="Avenir Book"/>
        </w:rPr>
        <w:t>us tenant</w:t>
      </w:r>
      <w:ins w:id="48" w:author="Jeff Thompson" w:date="2017-07-10T13:23:00Z">
        <w:r w:rsidR="00A744A6">
          <w:rPr>
            <w:rFonts w:ascii="Avenir Book" w:hAnsi="Avenir Book"/>
          </w:rPr>
          <w:t>,</w:t>
        </w:r>
      </w:ins>
      <w:del w:id="49" w:author="Jeff Thompson" w:date="2017-07-10T13:23:00Z">
        <w:r w:rsidR="00B56135" w:rsidDel="00A744A6">
          <w:rPr>
            <w:rFonts w:ascii="Avenir Book" w:hAnsi="Avenir Book"/>
          </w:rPr>
          <w:delText>;</w:delText>
        </w:r>
      </w:del>
      <w:r w:rsidR="00634456">
        <w:rPr>
          <w:rFonts w:ascii="Avenir Book" w:hAnsi="Avenir Book"/>
        </w:rPr>
        <w:t xml:space="preserve"> a pile of </w:t>
      </w:r>
      <w:r>
        <w:rPr>
          <w:rFonts w:ascii="Avenir Book" w:hAnsi="Avenir Book"/>
        </w:rPr>
        <w:t>pillows stacked</w:t>
      </w:r>
      <w:r w:rsidR="00634456">
        <w:rPr>
          <w:rFonts w:ascii="Avenir Book" w:hAnsi="Avenir Book"/>
        </w:rPr>
        <w:t xml:space="preserve"> in a corner, boxes by </w:t>
      </w:r>
      <w:r w:rsidR="00B56135">
        <w:rPr>
          <w:rFonts w:ascii="Avenir Book" w:hAnsi="Avenir Book"/>
        </w:rPr>
        <w:t>a</w:t>
      </w:r>
      <w:r w:rsidR="00634456">
        <w:rPr>
          <w:rFonts w:ascii="Avenir Book" w:hAnsi="Avenir Book"/>
        </w:rPr>
        <w:t xml:space="preserve"> door. </w:t>
      </w:r>
    </w:p>
    <w:p w14:paraId="47F362D8" w14:textId="77777777" w:rsidR="0033079E" w:rsidRDefault="0033079E">
      <w:pPr>
        <w:rPr>
          <w:rFonts w:ascii="Avenir Book" w:hAnsi="Avenir Book"/>
        </w:rPr>
      </w:pPr>
    </w:p>
    <w:p w14:paraId="16E59204" w14:textId="77777777" w:rsidR="00A744A6" w:rsidRDefault="00A744A6" w:rsidP="00B07ECF">
      <w:pPr>
        <w:rPr>
          <w:ins w:id="50" w:author="Jeff Thompson" w:date="2017-07-10T13:26:00Z"/>
          <w:rFonts w:ascii="Avenir Book" w:hAnsi="Avenir Book"/>
        </w:rPr>
      </w:pPr>
      <w:ins w:id="51" w:author="Jeff Thompson" w:date="2017-07-10T13:24:00Z">
        <w:r>
          <w:rPr>
            <w:rFonts w:ascii="Avenir Book" w:hAnsi="Avenir Book"/>
          </w:rPr>
          <w:t xml:space="preserve">We were interested in these spaces, and in the anonymous landlord-photographers who took them. </w:t>
        </w:r>
      </w:ins>
      <w:del w:id="52" w:author="Jeff Thompson" w:date="2017-07-10T13:25:00Z">
        <w:r w:rsidR="00503883" w:rsidDel="00A744A6">
          <w:rPr>
            <w:rFonts w:ascii="Avenir Book" w:hAnsi="Avenir Book"/>
          </w:rPr>
          <w:delText>The photographs</w:delText>
        </w:r>
        <w:r w:rsidR="00651885" w:rsidDel="00A744A6">
          <w:rPr>
            <w:rFonts w:ascii="Avenir Book" w:hAnsi="Avenir Book"/>
          </w:rPr>
          <w:delText xml:space="preserve"> are removed from their original context, and placed in a new framework</w:delText>
        </w:r>
        <w:r w:rsidR="005B2AC1" w:rsidDel="00A744A6">
          <w:rPr>
            <w:rFonts w:ascii="Avenir Book" w:hAnsi="Avenir Book"/>
          </w:rPr>
          <w:delText>.</w:delText>
        </w:r>
      </w:del>
      <w:del w:id="53" w:author="Jeff Thompson" w:date="2017-07-10T13:26:00Z">
        <w:r w:rsidR="005B2AC1" w:rsidDel="00A744A6">
          <w:rPr>
            <w:rFonts w:ascii="Avenir Book" w:hAnsi="Avenir Book"/>
          </w:rPr>
          <w:delText xml:space="preserve"> </w:delText>
        </w:r>
      </w:del>
      <w:del w:id="54" w:author="Jeff Thompson" w:date="2017-07-10T13:25:00Z">
        <w:r w:rsidR="005B2AC1" w:rsidDel="00A744A6">
          <w:rPr>
            <w:rFonts w:ascii="Avenir Book" w:hAnsi="Avenir Book"/>
          </w:rPr>
          <w:delText>P</w:delText>
        </w:r>
      </w:del>
      <w:del w:id="55" w:author="Jeff Thompson" w:date="2017-07-10T13:26:00Z">
        <w:r w:rsidR="005B2AC1" w:rsidDel="00A744A6">
          <w:rPr>
            <w:rFonts w:ascii="Avenir Book" w:hAnsi="Avenir Book"/>
          </w:rPr>
          <w:delText>rices, location, descriptions are no longer attached to the image</w:delText>
        </w:r>
        <w:r w:rsidR="00503883" w:rsidDel="00A744A6">
          <w:rPr>
            <w:rFonts w:ascii="Avenir Book" w:hAnsi="Avenir Book"/>
          </w:rPr>
          <w:delText>s</w:delText>
        </w:r>
        <w:r w:rsidR="005B2AC1" w:rsidDel="00A744A6">
          <w:rPr>
            <w:rFonts w:ascii="Avenir Book" w:hAnsi="Avenir Book"/>
          </w:rPr>
          <w:delText xml:space="preserve">. </w:delText>
        </w:r>
        <w:r w:rsidR="003869A5" w:rsidDel="00A744A6">
          <w:rPr>
            <w:rFonts w:ascii="Avenir Book" w:hAnsi="Avenir Book"/>
          </w:rPr>
          <w:delText>The original l</w:delText>
        </w:r>
        <w:r w:rsidR="00D71236" w:rsidDel="00A744A6">
          <w:rPr>
            <w:rFonts w:ascii="Avenir Book" w:hAnsi="Avenir Book"/>
          </w:rPr>
          <w:delText>istings were</w:delText>
        </w:r>
      </w:del>
      <w:ins w:id="56" w:author="Jeff Thompson" w:date="2017-07-10T13:26:00Z">
        <w:r>
          <w:rPr>
            <w:rFonts w:ascii="Avenir Book" w:hAnsi="Avenir Book"/>
          </w:rPr>
          <w:t>Craigslist</w:t>
        </w:r>
      </w:ins>
      <w:r w:rsidR="00D71236">
        <w:rPr>
          <w:rFonts w:ascii="Avenir Book" w:hAnsi="Avenir Book"/>
        </w:rPr>
        <w:t xml:space="preserve"> organize</w:t>
      </w:r>
      <w:ins w:id="57" w:author="Jeff Thompson" w:date="2017-07-10T13:26:00Z">
        <w:r>
          <w:rPr>
            <w:rFonts w:ascii="Avenir Book" w:hAnsi="Avenir Book"/>
          </w:rPr>
          <w:t>s their site</w:t>
        </w:r>
      </w:ins>
      <w:del w:id="58" w:author="Jeff Thompson" w:date="2017-07-10T13:26:00Z">
        <w:r w:rsidR="00D71236" w:rsidDel="00A744A6">
          <w:rPr>
            <w:rFonts w:ascii="Avenir Book" w:hAnsi="Avenir Book"/>
          </w:rPr>
          <w:delText>d</w:delText>
        </w:r>
      </w:del>
      <w:r w:rsidR="00B56135">
        <w:rPr>
          <w:rFonts w:ascii="Avenir Book" w:hAnsi="Avenir Book"/>
        </w:rPr>
        <w:t xml:space="preserve"> by location, mostly cities and major metropolitan areas. I</w:t>
      </w:r>
      <w:r w:rsidR="00D71236">
        <w:rPr>
          <w:rFonts w:ascii="Avenir Book" w:hAnsi="Avenir Book"/>
        </w:rPr>
        <w:t xml:space="preserve">n </w:t>
      </w:r>
      <w:r w:rsidR="00B07ECF">
        <w:rPr>
          <w:rFonts w:ascii="Avenir Book" w:hAnsi="Avenir Book"/>
        </w:rPr>
        <w:t>total</w:t>
      </w:r>
      <w:r w:rsidR="00D71236">
        <w:rPr>
          <w:rFonts w:ascii="Avenir Book" w:hAnsi="Avenir Book"/>
        </w:rPr>
        <w:t xml:space="preserve"> there were 413 areas listed</w:t>
      </w:r>
      <w:r w:rsidR="00B07ECF">
        <w:rPr>
          <w:rFonts w:ascii="Avenir Book" w:hAnsi="Avenir Book"/>
        </w:rPr>
        <w:t xml:space="preserve"> starting with Abilene, Texas and ending with Zanesville, Ohio. </w:t>
      </w:r>
      <w:ins w:id="59" w:author="Jeff Thompson" w:date="2017-07-10T13:26:00Z">
        <w:r>
          <w:rPr>
            <w:rFonts w:ascii="Avenir Book" w:hAnsi="Avenir Book"/>
          </w:rPr>
          <w:t>But rather than an ethnographic investigation, we wanted the photographs to remain as images; prices, location, descriptions are no longer attached to the images, but instead sorted by visual similarity.</w:t>
        </w:r>
      </w:ins>
    </w:p>
    <w:p w14:paraId="4DC9B4F6" w14:textId="77777777" w:rsidR="00A744A6" w:rsidRDefault="00A744A6" w:rsidP="00B07ECF">
      <w:pPr>
        <w:rPr>
          <w:ins w:id="60" w:author="Jeff Thompson" w:date="2017-07-10T13:26:00Z"/>
          <w:rFonts w:ascii="Avenir Book" w:hAnsi="Avenir Book"/>
        </w:rPr>
      </w:pPr>
    </w:p>
    <w:p w14:paraId="3B414A4F" w14:textId="79216534" w:rsidR="00B07ECF" w:rsidDel="00A744A6" w:rsidRDefault="00651885" w:rsidP="00B07ECF">
      <w:pPr>
        <w:rPr>
          <w:del w:id="61" w:author="Jeff Thompson" w:date="2017-07-10T13:27:00Z"/>
          <w:rFonts w:ascii="Avenir Book" w:hAnsi="Avenir Book"/>
        </w:rPr>
      </w:pPr>
      <w:r>
        <w:rPr>
          <w:rFonts w:ascii="Avenir Book" w:hAnsi="Avenir Book"/>
        </w:rPr>
        <w:t>In doing this project w</w:t>
      </w:r>
      <w:r w:rsidR="00584907">
        <w:rPr>
          <w:rFonts w:ascii="Avenir Book" w:hAnsi="Avenir Book"/>
        </w:rPr>
        <w:t>e divided the labor between us.</w:t>
      </w:r>
      <w:r w:rsidR="00B07ECF">
        <w:rPr>
          <w:rFonts w:ascii="Avenir Book" w:hAnsi="Avenir Book"/>
        </w:rPr>
        <w:t xml:space="preserve"> Jeff </w:t>
      </w:r>
      <w:r w:rsidR="00584907">
        <w:rPr>
          <w:rFonts w:ascii="Avenir Book" w:hAnsi="Avenir Book"/>
        </w:rPr>
        <w:t xml:space="preserve">was responsible for </w:t>
      </w:r>
      <w:ins w:id="62" w:author="Jeff Thompson" w:date="2017-07-10T13:27:00Z">
        <w:r w:rsidR="00A744A6">
          <w:rPr>
            <w:rFonts w:ascii="Avenir Book" w:hAnsi="Avenir Book"/>
          </w:rPr>
          <w:t xml:space="preserve">coding </w:t>
        </w:r>
      </w:ins>
      <w:del w:id="63" w:author="Jeff Thompson" w:date="2017-07-10T13:27:00Z">
        <w:r w:rsidR="00584907" w:rsidDel="00A744A6">
          <w:rPr>
            <w:rFonts w:ascii="Avenir Book" w:hAnsi="Avenir Book"/>
          </w:rPr>
          <w:delText xml:space="preserve">the </w:delText>
        </w:r>
      </w:del>
      <w:ins w:id="64" w:author="Jeff Thompson" w:date="2017-07-10T13:27:00Z">
        <w:r w:rsidR="00A744A6">
          <w:rPr>
            <w:rFonts w:ascii="Avenir Book" w:hAnsi="Avenir Book"/>
          </w:rPr>
          <w:t xml:space="preserve">(a </w:t>
        </w:r>
      </w:ins>
      <w:r w:rsidR="00584907">
        <w:rPr>
          <w:rFonts w:ascii="Avenir Book" w:hAnsi="Avenir Book"/>
        </w:rPr>
        <w:t xml:space="preserve">script to download the original images, </w:t>
      </w:r>
      <w:del w:id="65" w:author="Jeff Thompson" w:date="2017-07-10T13:27:00Z">
        <w:r w:rsidR="00584907" w:rsidDel="00A744A6">
          <w:rPr>
            <w:rFonts w:ascii="Avenir Book" w:hAnsi="Avenir Book"/>
          </w:rPr>
          <w:delText xml:space="preserve">and </w:delText>
        </w:r>
        <w:r w:rsidR="00B56135" w:rsidDel="00A744A6">
          <w:rPr>
            <w:rFonts w:ascii="Avenir Book" w:hAnsi="Avenir Book"/>
          </w:rPr>
          <w:delText>the</w:delText>
        </w:r>
      </w:del>
      <w:ins w:id="66" w:author="Jeff Thompson" w:date="2017-07-10T13:27:00Z">
        <w:r w:rsidR="00A744A6">
          <w:rPr>
            <w:rFonts w:ascii="Avenir Book" w:hAnsi="Avenir Book"/>
          </w:rPr>
          <w:t>intermediate steps of reformatting and sorting, and the</w:t>
        </w:r>
      </w:ins>
      <w:r w:rsidR="00B56135">
        <w:rPr>
          <w:rFonts w:ascii="Avenir Book" w:hAnsi="Avenir Book"/>
        </w:rPr>
        <w:t xml:space="preserve"> website</w:t>
      </w:r>
      <w:del w:id="67" w:author="Jeff Thompson" w:date="2017-07-10T13:28:00Z">
        <w:r w:rsidR="00B97118" w:rsidDel="00A744A6">
          <w:rPr>
            <w:rFonts w:ascii="Avenir Book" w:hAnsi="Avenir Book"/>
          </w:rPr>
          <w:delText>, the projects final format</w:delText>
        </w:r>
      </w:del>
      <w:ins w:id="68" w:author="Jeff Thompson" w:date="2017-07-10T13:28:00Z">
        <w:r w:rsidR="00A744A6">
          <w:rPr>
            <w:rFonts w:ascii="Avenir Book" w:hAnsi="Avenir Book"/>
          </w:rPr>
          <w:t>)</w:t>
        </w:r>
      </w:ins>
      <w:r w:rsidR="00584907">
        <w:rPr>
          <w:rFonts w:ascii="Avenir Book" w:hAnsi="Avenir Book"/>
        </w:rPr>
        <w:t xml:space="preserve">. </w:t>
      </w:r>
      <w:r w:rsidR="00B07ECF">
        <w:rPr>
          <w:rFonts w:ascii="Avenir Book" w:hAnsi="Avenir Book"/>
        </w:rPr>
        <w:t xml:space="preserve">I provided the </w:t>
      </w:r>
      <w:r w:rsidR="00584907">
        <w:rPr>
          <w:rFonts w:ascii="Avenir Book" w:hAnsi="Avenir Book"/>
        </w:rPr>
        <w:t xml:space="preserve">manual labor of </w:t>
      </w:r>
      <w:r w:rsidR="00B07ECF">
        <w:rPr>
          <w:rFonts w:ascii="Avenir Book" w:hAnsi="Avenir Book"/>
        </w:rPr>
        <w:t>going through hundreds of thousands of images</w:t>
      </w:r>
      <w:r w:rsidR="00584907">
        <w:rPr>
          <w:rFonts w:ascii="Avenir Book" w:hAnsi="Avenir Book"/>
        </w:rPr>
        <w:t xml:space="preserve"> (</w:t>
      </w:r>
      <w:r w:rsidR="003C69CC">
        <w:rPr>
          <w:rFonts w:ascii="Avenir Book" w:hAnsi="Avenir Book"/>
        </w:rPr>
        <w:t>three times</w:t>
      </w:r>
      <w:r w:rsidR="00584907">
        <w:rPr>
          <w:rFonts w:ascii="Avenir Book" w:hAnsi="Avenir Book"/>
        </w:rPr>
        <w:t>)</w:t>
      </w:r>
      <w:r w:rsidR="00B07ECF">
        <w:rPr>
          <w:rFonts w:ascii="Avenir Book" w:hAnsi="Avenir Book"/>
        </w:rPr>
        <w:t xml:space="preserve"> to </w:t>
      </w:r>
      <w:r>
        <w:rPr>
          <w:rFonts w:ascii="Avenir Book" w:hAnsi="Avenir Book"/>
        </w:rPr>
        <w:t>weed</w:t>
      </w:r>
      <w:r w:rsidR="00B07ECF">
        <w:rPr>
          <w:rFonts w:ascii="Avenir Book" w:hAnsi="Avenir Book"/>
        </w:rPr>
        <w:t xml:space="preserve"> out </w:t>
      </w:r>
      <w:r w:rsidR="00584907">
        <w:rPr>
          <w:rFonts w:ascii="Avenir Book" w:hAnsi="Avenir Book"/>
        </w:rPr>
        <w:t xml:space="preserve">the </w:t>
      </w:r>
      <w:del w:id="69" w:author="Jeff Thompson" w:date="2017-07-10T13:28:00Z">
        <w:r w:rsidR="00584907" w:rsidDel="00A744A6">
          <w:rPr>
            <w:rFonts w:ascii="Avenir Book" w:hAnsi="Avenir Book"/>
          </w:rPr>
          <w:delText xml:space="preserve">images </w:delText>
        </w:r>
      </w:del>
      <w:ins w:id="70" w:author="Jeff Thompson" w:date="2017-07-10T13:28:00Z">
        <w:r w:rsidR="00A744A6">
          <w:rPr>
            <w:rFonts w:ascii="Avenir Book" w:hAnsi="Avenir Book"/>
          </w:rPr>
          <w:t xml:space="preserve">ones </w:t>
        </w:r>
      </w:ins>
      <w:r w:rsidR="00584907">
        <w:rPr>
          <w:rFonts w:ascii="Avenir Book" w:hAnsi="Avenir Book"/>
        </w:rPr>
        <w:t>that we felt didn’t fit</w:t>
      </w:r>
      <w:r w:rsidR="00B07ECF">
        <w:rPr>
          <w:rFonts w:ascii="Avenir Book" w:hAnsi="Avenir Book"/>
        </w:rPr>
        <w:t xml:space="preserve">. </w:t>
      </w:r>
    </w:p>
    <w:p w14:paraId="52CC9E27" w14:textId="77777777" w:rsidR="00723C59" w:rsidDel="00A744A6" w:rsidRDefault="00723C59" w:rsidP="00B07ECF">
      <w:pPr>
        <w:rPr>
          <w:del w:id="71" w:author="Jeff Thompson" w:date="2017-07-10T13:27:00Z"/>
          <w:rFonts w:ascii="Avenir Book" w:hAnsi="Avenir Book"/>
        </w:rPr>
      </w:pPr>
    </w:p>
    <w:p w14:paraId="0EDC15C3" w14:textId="3A0C82F5" w:rsidR="00B07ECF" w:rsidRDefault="00B07ECF" w:rsidP="00B07ECF">
      <w:pPr>
        <w:rPr>
          <w:rFonts w:ascii="Avenir Book" w:hAnsi="Avenir Book"/>
        </w:rPr>
      </w:pPr>
      <w:r>
        <w:rPr>
          <w:rFonts w:ascii="Avenir Book" w:hAnsi="Avenir Book"/>
        </w:rPr>
        <w:t xml:space="preserve">My </w:t>
      </w:r>
      <w:r w:rsidR="00584907">
        <w:rPr>
          <w:rFonts w:ascii="Avenir Book" w:hAnsi="Avenir Book"/>
        </w:rPr>
        <w:t>task</w:t>
      </w:r>
      <w:r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 xml:space="preserve">allowed for a </w:t>
      </w:r>
      <w:r>
        <w:rPr>
          <w:rFonts w:ascii="Avenir Book" w:hAnsi="Avenir Book"/>
        </w:rPr>
        <w:t>granular familiarity with the images</w:t>
      </w:r>
      <w:ins w:id="72" w:author="Jeff Thompson" w:date="2017-07-10T13:28:00Z">
        <w:r w:rsidR="00A744A6">
          <w:rPr>
            <w:rFonts w:ascii="Avenir Book" w:hAnsi="Avenir Book"/>
          </w:rPr>
          <w:t>:</w:t>
        </w:r>
      </w:ins>
      <w:del w:id="73" w:author="Jeff Thompson" w:date="2017-07-10T13:28:00Z">
        <w:r w:rsidDel="00A744A6">
          <w:rPr>
            <w:rFonts w:ascii="Avenir Book" w:hAnsi="Avenir Book"/>
          </w:rPr>
          <w:delText>.</w:delText>
        </w:r>
      </w:del>
      <w:r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 xml:space="preserve">I </w:t>
      </w:r>
      <w:commentRangeStart w:id="74"/>
      <w:r w:rsidR="00723C59">
        <w:rPr>
          <w:rFonts w:ascii="Avenir Book" w:hAnsi="Avenir Book"/>
        </w:rPr>
        <w:t>pored</w:t>
      </w:r>
      <w:commentRangeEnd w:id="74"/>
      <w:r w:rsidR="00A744A6">
        <w:rPr>
          <w:rStyle w:val="CommentReference"/>
        </w:rPr>
        <w:commentReference w:id="74"/>
      </w:r>
      <w:r w:rsidR="00723C59">
        <w:rPr>
          <w:rFonts w:ascii="Avenir Book" w:hAnsi="Avenir Book"/>
        </w:rPr>
        <w:t xml:space="preserve"> over images</w:t>
      </w:r>
      <w:r w:rsidR="00B97118">
        <w:rPr>
          <w:rFonts w:ascii="Avenir Book" w:hAnsi="Avenir Book"/>
        </w:rPr>
        <w:t xml:space="preserve"> for a period of several months</w:t>
      </w:r>
      <w:r>
        <w:rPr>
          <w:rFonts w:ascii="Avenir Book" w:hAnsi="Avenir Book"/>
        </w:rPr>
        <w:t>.</w:t>
      </w:r>
      <w:r w:rsidR="00723C59">
        <w:rPr>
          <w:rFonts w:ascii="Avenir Book" w:hAnsi="Avenir Book"/>
        </w:rPr>
        <w:t xml:space="preserve"> </w:t>
      </w:r>
      <w:r w:rsidR="00584907">
        <w:rPr>
          <w:rFonts w:ascii="Avenir Book" w:hAnsi="Avenir Book"/>
        </w:rPr>
        <w:t xml:space="preserve">At times </w:t>
      </w:r>
      <w:r w:rsidR="00723C59">
        <w:rPr>
          <w:rFonts w:ascii="Avenir Book" w:hAnsi="Avenir Book"/>
        </w:rPr>
        <w:t>the process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of sifting and cu</w:t>
      </w:r>
      <w:r w:rsidR="005B2AC1">
        <w:rPr>
          <w:rFonts w:ascii="Avenir Book" w:hAnsi="Avenir Book"/>
        </w:rPr>
        <w:t>lling was meditative, other times</w:t>
      </w:r>
      <w:r w:rsidR="00723C59">
        <w:rPr>
          <w:rFonts w:ascii="Avenir Book" w:hAnsi="Avenir Book"/>
        </w:rPr>
        <w:t xml:space="preserve"> tedious</w:t>
      </w:r>
      <w:ins w:id="75" w:author="Jeff Thompson" w:date="2017-07-10T13:28:00Z">
        <w:r w:rsidR="00A744A6">
          <w:rPr>
            <w:rFonts w:ascii="Avenir Book" w:hAnsi="Avenir Book"/>
          </w:rPr>
          <w:t>,</w:t>
        </w:r>
      </w:ins>
      <w:del w:id="76" w:author="Jeff Thompson" w:date="2017-07-10T13:28:00Z">
        <w:r w:rsidR="00723C59" w:rsidDel="00A744A6">
          <w:rPr>
            <w:rFonts w:ascii="Avenir Book" w:hAnsi="Avenir Book"/>
          </w:rPr>
          <w:delText xml:space="preserve"> –</w:delText>
        </w:r>
      </w:del>
      <w:r w:rsidR="00723C59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 xml:space="preserve">with </w:t>
      </w:r>
      <w:r w:rsidR="00723C59">
        <w:rPr>
          <w:rFonts w:ascii="Avenir Book" w:hAnsi="Avenir Book"/>
        </w:rPr>
        <w:t>one image bleeding into the next.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Each</w:t>
      </w:r>
      <w:r w:rsidR="00584907">
        <w:rPr>
          <w:rFonts w:ascii="Avenir Book" w:hAnsi="Avenir Book"/>
        </w:rPr>
        <w:t xml:space="preserve"> day there was</w:t>
      </w:r>
      <w:r w:rsidR="00B56135">
        <w:rPr>
          <w:rFonts w:ascii="Avenir Book" w:hAnsi="Avenir Book"/>
        </w:rPr>
        <w:t xml:space="preserve"> a</w:t>
      </w:r>
      <w:r w:rsidR="00584907">
        <w:rPr>
          <w:rFonts w:ascii="Avenir Book" w:hAnsi="Avenir Book"/>
        </w:rPr>
        <w:t xml:space="preserve"> surprise</w:t>
      </w:r>
      <w:ins w:id="77" w:author="Jeff Thompson" w:date="2017-07-10T13:28:00Z">
        <w:r w:rsidR="00A744A6">
          <w:rPr>
            <w:rFonts w:ascii="Avenir Book" w:hAnsi="Avenir Book"/>
          </w:rPr>
          <w:t>,</w:t>
        </w:r>
      </w:ins>
      <w:del w:id="78" w:author="Jeff Thompson" w:date="2017-07-10T13:28:00Z">
        <w:r w:rsidR="00B56135" w:rsidDel="00A744A6">
          <w:rPr>
            <w:rFonts w:ascii="Avenir Book" w:hAnsi="Avenir Book"/>
          </w:rPr>
          <w:delText>;</w:delText>
        </w:r>
      </w:del>
      <w:r w:rsidR="00B56135">
        <w:rPr>
          <w:rFonts w:ascii="Avenir Book" w:hAnsi="Avenir Book"/>
        </w:rPr>
        <w:t xml:space="preserve"> a</w:t>
      </w:r>
      <w:r w:rsidR="00723C59">
        <w:rPr>
          <w:rFonts w:ascii="Avenir Book" w:hAnsi="Avenir Book"/>
        </w:rPr>
        <w:t>n image</w:t>
      </w:r>
      <w:r w:rsidR="00584907">
        <w:rPr>
          <w:rFonts w:ascii="Avenir Book" w:hAnsi="Avenir Book"/>
        </w:rPr>
        <w:t xml:space="preserve"> that would</w:t>
      </w:r>
      <w:r w:rsidR="00723C59">
        <w:rPr>
          <w:rFonts w:ascii="Avenir Book" w:hAnsi="Avenir Book"/>
        </w:rPr>
        <w:t xml:space="preserve"> take my</w:t>
      </w:r>
      <w:r w:rsidR="00A2772B">
        <w:rPr>
          <w:rFonts w:ascii="Avenir Book" w:hAnsi="Avenir Book"/>
        </w:rPr>
        <w:t xml:space="preserve"> breath</w:t>
      </w:r>
      <w:r w:rsidR="00584907">
        <w:rPr>
          <w:rFonts w:ascii="Avenir Book" w:hAnsi="Avenir Book"/>
        </w:rPr>
        <w:t xml:space="preserve"> away with its unintentional </w:t>
      </w:r>
      <w:commentRangeStart w:id="79"/>
      <w:r w:rsidR="00584907">
        <w:rPr>
          <w:rFonts w:ascii="Avenir Book" w:hAnsi="Avenir Book"/>
        </w:rPr>
        <w:t>beauty</w:t>
      </w:r>
      <w:commentRangeEnd w:id="79"/>
      <w:r w:rsidR="00A744A6">
        <w:rPr>
          <w:rStyle w:val="CommentReference"/>
        </w:rPr>
        <w:commentReference w:id="79"/>
      </w:r>
      <w:r w:rsidR="00584907">
        <w:rPr>
          <w:rFonts w:ascii="Avenir Book" w:hAnsi="Avenir Book"/>
        </w:rPr>
        <w:t xml:space="preserve">. </w:t>
      </w:r>
    </w:p>
    <w:p w14:paraId="2C3B9A48" w14:textId="77777777" w:rsidR="00121875" w:rsidRDefault="00121875">
      <w:pPr>
        <w:rPr>
          <w:rFonts w:ascii="Avenir Book" w:hAnsi="Avenir Book"/>
        </w:rPr>
      </w:pPr>
    </w:p>
    <w:p w14:paraId="3A137943" w14:textId="6F5D4C55" w:rsidR="007A0D00" w:rsidRDefault="00B97118" w:rsidP="007A0D00">
      <w:pPr>
        <w:rPr>
          <w:rFonts w:ascii="Avenir Book" w:hAnsi="Avenir Book"/>
        </w:rPr>
      </w:pPr>
      <w:r>
        <w:rPr>
          <w:rFonts w:ascii="Avenir Book" w:hAnsi="Avenir Book"/>
        </w:rPr>
        <w:t>Th</w:t>
      </w:r>
      <w:del w:id="80" w:author="Jeff Thompson" w:date="2017-07-10T13:30:00Z">
        <w:r w:rsidDel="00A744A6">
          <w:rPr>
            <w:rFonts w:ascii="Avenir Book" w:hAnsi="Avenir Book"/>
          </w:rPr>
          <w:delText xml:space="preserve">e images </w:delText>
        </w:r>
      </w:del>
      <w:ins w:id="81" w:author="Jeff Thompson" w:date="2017-07-10T13:30:00Z">
        <w:r w:rsidR="00A744A6">
          <w:rPr>
            <w:rFonts w:ascii="Avenir Book" w:hAnsi="Avenir Book"/>
          </w:rPr>
          <w:t xml:space="preserve">is set of images </w:t>
        </w:r>
      </w:ins>
      <w:r>
        <w:rPr>
          <w:rFonts w:ascii="Avenir Book" w:hAnsi="Avenir Book"/>
        </w:rPr>
        <w:t>exist</w:t>
      </w:r>
      <w:ins w:id="82" w:author="Jeff Thompson" w:date="2017-07-10T13:30:00Z">
        <w:r w:rsidR="00A744A6">
          <w:rPr>
            <w:rFonts w:ascii="Avenir Book" w:hAnsi="Avenir Book"/>
          </w:rPr>
          <w:t>s</w:t>
        </w:r>
      </w:ins>
      <w:r w:rsidR="00CB169C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>as a vast</w:t>
      </w:r>
      <w:ins w:id="83" w:author="Jeff Thompson" w:date="2017-07-10T13:30:00Z">
        <w:r w:rsidR="001B696C">
          <w:rPr>
            <w:rFonts w:ascii="Avenir Book" w:hAnsi="Avenir Book"/>
          </w:rPr>
          <w:t xml:space="preserve">, seemingly endless </w:t>
        </w:r>
      </w:ins>
      <w:del w:id="84" w:author="Jeff Thompson" w:date="2017-07-10T13:30:00Z">
        <w:r w:rsidR="007A0D00" w:rsidDel="001B696C">
          <w:rPr>
            <w:rFonts w:ascii="Avenir Book" w:hAnsi="Avenir Book"/>
          </w:rPr>
          <w:delText xml:space="preserve"> </w:delText>
        </w:r>
      </w:del>
      <w:r w:rsidR="007A0D00">
        <w:rPr>
          <w:rFonts w:ascii="Avenir Book" w:hAnsi="Avenir Book"/>
        </w:rPr>
        <w:t>array of interior spaces</w:t>
      </w:r>
      <w:del w:id="85" w:author="Jeff Thompson" w:date="2017-07-10T13:31:00Z">
        <w:r w:rsidR="007A0D00" w:rsidDel="001B696C">
          <w:rPr>
            <w:rFonts w:ascii="Avenir Book" w:hAnsi="Avenir Book"/>
          </w:rPr>
          <w:delText xml:space="preserve"> that can be endlessly scrolled through</w:delText>
        </w:r>
      </w:del>
      <w:r w:rsidR="007A0D00">
        <w:rPr>
          <w:rFonts w:ascii="Avenir Book" w:hAnsi="Avenir Book"/>
        </w:rPr>
        <w:t xml:space="preserve">. You are at once struck by the overall </w:t>
      </w:r>
      <w:commentRangeStart w:id="86"/>
      <w:r w:rsidR="007A0D00" w:rsidRPr="001B696C">
        <w:rPr>
          <w:rFonts w:ascii="Avenir Book" w:hAnsi="Avenir Book"/>
          <w:strike/>
          <w:rPrChange w:id="87" w:author="Jeff Thompson" w:date="2017-07-10T13:31:00Z">
            <w:rPr>
              <w:rFonts w:ascii="Avenir Book" w:hAnsi="Avenir Book"/>
            </w:rPr>
          </w:rPrChange>
        </w:rPr>
        <w:t>totality</w:t>
      </w:r>
      <w:commentRangeEnd w:id="86"/>
      <w:r w:rsidR="001B696C">
        <w:rPr>
          <w:rStyle w:val="CommentReference"/>
        </w:rPr>
        <w:commentReference w:id="86"/>
      </w:r>
      <w:r w:rsidR="007A0D00">
        <w:rPr>
          <w:rFonts w:ascii="Avenir Book" w:hAnsi="Avenir Book"/>
        </w:rPr>
        <w:t xml:space="preserve"> of the images</w:t>
      </w:r>
      <w:ins w:id="88" w:author="Jeff Thompson" w:date="2017-07-10T13:32:00Z">
        <w:r w:rsidR="001B696C">
          <w:rPr>
            <w:rFonts w:ascii="Avenir Book" w:hAnsi="Avenir Book"/>
          </w:rPr>
          <w:t>,</w:t>
        </w:r>
      </w:ins>
      <w:r w:rsidR="007A0D00">
        <w:rPr>
          <w:rFonts w:ascii="Avenir Book" w:hAnsi="Avenir Book"/>
        </w:rPr>
        <w:t xml:space="preserve"> but </w:t>
      </w:r>
      <w:ins w:id="89" w:author="Jeff Thompson" w:date="2017-07-10T13:32:00Z">
        <w:r w:rsidR="001B696C">
          <w:rPr>
            <w:rFonts w:ascii="Avenir Book" w:hAnsi="Avenir Book"/>
          </w:rPr>
          <w:t xml:space="preserve">up close you </w:t>
        </w:r>
      </w:ins>
      <w:r w:rsidR="007A0D00">
        <w:rPr>
          <w:rFonts w:ascii="Avenir Book" w:hAnsi="Avenir Book"/>
        </w:rPr>
        <w:t xml:space="preserve">can lose yourself in the surprise of </w:t>
      </w:r>
      <w:r>
        <w:rPr>
          <w:rFonts w:ascii="Avenir Book" w:hAnsi="Avenir Book"/>
        </w:rPr>
        <w:t>the individual</w:t>
      </w:r>
      <w:ins w:id="90" w:author="Jeff Thompson" w:date="2017-07-10T13:32:00Z">
        <w:r w:rsidR="001B696C">
          <w:rPr>
            <w:rFonts w:ascii="Avenir Book" w:hAnsi="Avenir Book"/>
          </w:rPr>
          <w:t xml:space="preserve"> details</w:t>
        </w:r>
      </w:ins>
      <w:r w:rsidR="007A0D00">
        <w:rPr>
          <w:rFonts w:ascii="Avenir Book" w:hAnsi="Avenir Book"/>
        </w:rPr>
        <w:t>.</w:t>
      </w:r>
      <w:r w:rsidR="007A0D00" w:rsidRPr="007A0D00">
        <w:rPr>
          <w:rFonts w:ascii="Avenir Book" w:hAnsi="Avenir Book"/>
        </w:rPr>
        <w:t xml:space="preserve"> </w:t>
      </w:r>
      <w:commentRangeStart w:id="91"/>
      <w:r w:rsidR="007A0D00">
        <w:rPr>
          <w:rFonts w:ascii="Avenir Book" w:hAnsi="Avenir Book"/>
        </w:rPr>
        <w:t>When</w:t>
      </w:r>
      <w:commentRangeEnd w:id="91"/>
      <w:r w:rsidR="001B696C">
        <w:rPr>
          <w:rStyle w:val="CommentReference"/>
        </w:rPr>
        <w:commentReference w:id="91"/>
      </w:r>
      <w:r w:rsidR="007A0D00">
        <w:rPr>
          <w:rFonts w:ascii="Avenir Book" w:hAnsi="Avenir Book"/>
        </w:rPr>
        <w:t xml:space="preserve"> you pull back you start seeing similarities. The consistency of highly varnished wooden floor</w:t>
      </w:r>
      <w:r w:rsidR="00B56135">
        <w:rPr>
          <w:rFonts w:ascii="Avenir Book" w:hAnsi="Avenir Book"/>
        </w:rPr>
        <w:t>s</w:t>
      </w:r>
      <w:r w:rsidR="007A0D00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lastRenderedPageBreak/>
        <w:t xml:space="preserve">reflecting the light back from a sunny window </w:t>
      </w:r>
      <w:ins w:id="92" w:author="Jeff Thompson" w:date="2017-07-10T13:32:00Z">
        <w:r w:rsidR="001B696C">
          <w:rPr>
            <w:rFonts w:ascii="Avenir Book" w:hAnsi="Avenir Book"/>
          </w:rPr>
          <w:t xml:space="preserve">is a visual </w:t>
        </w:r>
      </w:ins>
      <w:r w:rsidR="005B2AC1">
        <w:rPr>
          <w:rFonts w:ascii="Avenir Book" w:hAnsi="Avenir Book"/>
        </w:rPr>
        <w:t>thread</w:t>
      </w:r>
      <w:r w:rsidR="007A0D00">
        <w:rPr>
          <w:rFonts w:ascii="Avenir Book" w:hAnsi="Avenir Book"/>
        </w:rPr>
        <w:t xml:space="preserve"> through the </w:t>
      </w:r>
      <w:del w:id="93" w:author="Jeff Thompson" w:date="2017-07-10T13:33:00Z">
        <w:r w:rsidR="007A0D00" w:rsidDel="001B696C">
          <w:rPr>
            <w:rFonts w:ascii="Avenir Book" w:hAnsi="Avenir Book"/>
          </w:rPr>
          <w:delText>whole project</w:delText>
        </w:r>
      </w:del>
      <w:ins w:id="94" w:author="Jeff Thompson" w:date="2017-07-10T13:33:00Z">
        <w:r w:rsidR="001B696C">
          <w:rPr>
            <w:rFonts w:ascii="Avenir Book" w:hAnsi="Avenir Book"/>
          </w:rPr>
          <w:t>nearly every listing</w:t>
        </w:r>
      </w:ins>
      <w:r w:rsidR="007A0D00">
        <w:rPr>
          <w:rFonts w:ascii="Avenir Book" w:hAnsi="Avenir Book"/>
        </w:rPr>
        <w:t xml:space="preserve">. </w:t>
      </w:r>
      <w:r w:rsidR="0033079E">
        <w:rPr>
          <w:rFonts w:ascii="Avenir Book" w:hAnsi="Avenir Book"/>
        </w:rPr>
        <w:t xml:space="preserve">The image of a cable </w:t>
      </w:r>
      <w:ins w:id="95" w:author="Jeff Thompson" w:date="2017-07-10T13:33:00Z">
        <w:r w:rsidR="001B696C">
          <w:rPr>
            <w:rFonts w:ascii="Avenir Book" w:hAnsi="Avenir Book"/>
          </w:rPr>
          <w:t xml:space="preserve">TV </w:t>
        </w:r>
      </w:ins>
      <w:r w:rsidR="0033079E">
        <w:rPr>
          <w:rFonts w:ascii="Avenir Book" w:hAnsi="Avenir Book"/>
        </w:rPr>
        <w:t xml:space="preserve">wire snaked in a corner </w:t>
      </w:r>
      <w:r w:rsidR="00503883">
        <w:rPr>
          <w:rFonts w:ascii="Avenir Book" w:hAnsi="Avenir Book"/>
        </w:rPr>
        <w:t>kept on reappearing</w:t>
      </w:r>
      <w:r w:rsidR="0033079E">
        <w:rPr>
          <w:rFonts w:ascii="Avenir Book" w:hAnsi="Avenir Book"/>
        </w:rPr>
        <w:t xml:space="preserve">. </w:t>
      </w:r>
      <w:r w:rsidR="007A0D00">
        <w:rPr>
          <w:rFonts w:ascii="Avenir Book" w:hAnsi="Avenir Book"/>
        </w:rPr>
        <w:t xml:space="preserve">You </w:t>
      </w:r>
      <w:del w:id="96" w:author="Jeff Thompson" w:date="2017-07-10T13:33:00Z">
        <w:r w:rsidR="007A0D00" w:rsidDel="001B696C">
          <w:rPr>
            <w:rFonts w:ascii="Avenir Book" w:hAnsi="Avenir Book"/>
          </w:rPr>
          <w:delText>pull in</w:delText>
        </w:r>
      </w:del>
      <w:ins w:id="97" w:author="Jeff Thompson" w:date="2017-07-10T13:33:00Z">
        <w:r w:rsidR="001B696C">
          <w:rPr>
            <w:rFonts w:ascii="Avenir Book" w:hAnsi="Avenir Book"/>
          </w:rPr>
          <w:t>look more closely</w:t>
        </w:r>
      </w:ins>
      <w:r w:rsidR="007A0D00">
        <w:rPr>
          <w:rFonts w:ascii="Avenir Book" w:hAnsi="Avenir Book"/>
        </w:rPr>
        <w:t xml:space="preserve"> and find the surprise of a calico cat, captured crossing a bed in a beam of light</w:t>
      </w:r>
      <w:r>
        <w:rPr>
          <w:rFonts w:ascii="Avenir Book" w:hAnsi="Avenir Book"/>
        </w:rPr>
        <w:t>; t</w:t>
      </w:r>
      <w:r w:rsidR="00B07ECF">
        <w:rPr>
          <w:rFonts w:ascii="Avenir Book" w:hAnsi="Avenir Book"/>
        </w:rPr>
        <w:t>he lo</w:t>
      </w:r>
      <w:r w:rsidR="003E60A4">
        <w:rPr>
          <w:rFonts w:ascii="Avenir Book" w:hAnsi="Avenir Book"/>
        </w:rPr>
        <w:t xml:space="preserve">neliness of an empty lawn chair, </w:t>
      </w:r>
      <w:r w:rsidR="00B07ECF">
        <w:rPr>
          <w:rFonts w:ascii="Avenir Book" w:hAnsi="Avenir Book"/>
        </w:rPr>
        <w:t>in an empty room</w:t>
      </w:r>
      <w:r w:rsidR="00B56135">
        <w:rPr>
          <w:rFonts w:ascii="Avenir Book" w:hAnsi="Avenir Book"/>
        </w:rPr>
        <w:t>,</w:t>
      </w:r>
      <w:r w:rsidR="007A0D00">
        <w:rPr>
          <w:rFonts w:ascii="Avenir Book" w:hAnsi="Avenir Book"/>
        </w:rPr>
        <w:t xml:space="preserve"> by a </w:t>
      </w:r>
      <w:proofErr w:type="spellStart"/>
      <w:r w:rsidR="003E60A4">
        <w:rPr>
          <w:rFonts w:ascii="Avenir Book" w:hAnsi="Avenir Book"/>
        </w:rPr>
        <w:t>curtainless</w:t>
      </w:r>
      <w:proofErr w:type="spellEnd"/>
      <w:r w:rsidR="003E60A4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window; t</w:t>
      </w:r>
      <w:r w:rsidR="00B56135">
        <w:rPr>
          <w:rFonts w:ascii="Avenir Book" w:hAnsi="Avenir Book"/>
        </w:rPr>
        <w:t>he solitude of 3 hang</w:t>
      </w:r>
      <w:ins w:id="98" w:author="Jeff Thompson" w:date="2017-07-10T13:33:00Z">
        <w:r w:rsidR="001B696C">
          <w:rPr>
            <w:rFonts w:ascii="Avenir Book" w:hAnsi="Avenir Book"/>
          </w:rPr>
          <w:t>e</w:t>
        </w:r>
      </w:ins>
      <w:del w:id="99" w:author="Jeff Thompson" w:date="2017-07-10T13:33:00Z">
        <w:r w:rsidR="00B56135" w:rsidDel="001B696C">
          <w:rPr>
            <w:rFonts w:ascii="Avenir Book" w:hAnsi="Avenir Book"/>
          </w:rPr>
          <w:delText>a</w:delText>
        </w:r>
      </w:del>
      <w:r w:rsidR="00B56135">
        <w:rPr>
          <w:rFonts w:ascii="Avenir Book" w:hAnsi="Avenir Book"/>
        </w:rPr>
        <w:t xml:space="preserve">rs in an otherwise bare </w:t>
      </w:r>
      <w:r w:rsidR="007A0D00">
        <w:rPr>
          <w:rFonts w:ascii="Avenir Book" w:hAnsi="Avenir Book"/>
        </w:rPr>
        <w:t xml:space="preserve">closet. </w:t>
      </w:r>
      <w:r>
        <w:rPr>
          <w:rFonts w:ascii="Avenir Book" w:hAnsi="Avenir Book"/>
        </w:rPr>
        <w:t>I found an</w:t>
      </w:r>
      <w:r w:rsidR="003E60A4">
        <w:rPr>
          <w:rFonts w:ascii="Avenir Book" w:hAnsi="Avenir Book"/>
        </w:rPr>
        <w:t xml:space="preserve"> atavistic satisfaction in seeing fresh vacuum ma</w:t>
      </w:r>
      <w:r w:rsidR="00B56135">
        <w:rPr>
          <w:rFonts w:ascii="Avenir Book" w:hAnsi="Avenir Book"/>
        </w:rPr>
        <w:t>rks on carpet</w:t>
      </w:r>
      <w:ins w:id="100" w:author="Jeff Thompson" w:date="2017-07-10T13:34:00Z">
        <w:r w:rsidR="001B696C">
          <w:rPr>
            <w:rFonts w:ascii="Avenir Book" w:hAnsi="Avenir Book"/>
          </w:rPr>
          <w:t xml:space="preserve"> (there are thousands of these)</w:t>
        </w:r>
      </w:ins>
      <w:del w:id="101" w:author="Jeff Thompson" w:date="2017-07-10T13:34:00Z">
        <w:r w:rsidR="005B2AC1" w:rsidDel="001B696C">
          <w:rPr>
            <w:rFonts w:ascii="Avenir Book" w:hAnsi="Avenir Book"/>
          </w:rPr>
          <w:delText>,</w:delText>
        </w:r>
        <w:r w:rsidR="00B56135" w:rsidDel="001B696C">
          <w:rPr>
            <w:rFonts w:ascii="Avenir Book" w:hAnsi="Avenir Book"/>
          </w:rPr>
          <w:delText xml:space="preserve"> of which there were images of in the </w:delText>
        </w:r>
        <w:r w:rsidR="003869A5" w:rsidDel="001B696C">
          <w:rPr>
            <w:rFonts w:ascii="Avenir Book" w:hAnsi="Avenir Book"/>
          </w:rPr>
          <w:delText>thousands</w:delText>
        </w:r>
      </w:del>
      <w:r w:rsidR="00B56135">
        <w:rPr>
          <w:rFonts w:ascii="Avenir Book" w:hAnsi="Avenir Book"/>
        </w:rPr>
        <w:t xml:space="preserve">. </w:t>
      </w:r>
      <w:r w:rsidR="003E60A4">
        <w:rPr>
          <w:rFonts w:ascii="Avenir Book" w:hAnsi="Avenir Book"/>
        </w:rPr>
        <w:t xml:space="preserve">There were the inexplicable images </w:t>
      </w:r>
      <w:r w:rsidR="007A0D00">
        <w:rPr>
          <w:rFonts w:ascii="Avenir Book" w:hAnsi="Avenir Book"/>
        </w:rPr>
        <w:t>where the intention of the photographer</w:t>
      </w:r>
      <w:r w:rsidR="0033079E">
        <w:rPr>
          <w:rFonts w:ascii="Avenir Book" w:hAnsi="Avenir Book"/>
        </w:rPr>
        <w:t xml:space="preserve"> was</w:t>
      </w:r>
      <w:r w:rsidR="003E60A4">
        <w:rPr>
          <w:rFonts w:ascii="Avenir Book" w:hAnsi="Avenir Book"/>
        </w:rPr>
        <w:t xml:space="preserve"> unclear</w:t>
      </w:r>
      <w:ins w:id="102" w:author="Jeff Thompson" w:date="2017-07-10T13:34:00Z">
        <w:r w:rsidR="001B696C">
          <w:rPr>
            <w:rFonts w:ascii="Avenir Book" w:hAnsi="Avenir Book"/>
          </w:rPr>
          <w:t>:</w:t>
        </w:r>
      </w:ins>
      <w:del w:id="103" w:author="Jeff Thompson" w:date="2017-07-10T13:34:00Z">
        <w:r w:rsidR="003E60A4" w:rsidDel="001B696C">
          <w:rPr>
            <w:rFonts w:ascii="Avenir Book" w:hAnsi="Avenir Book"/>
          </w:rPr>
          <w:delText>;</w:delText>
        </w:r>
      </w:del>
      <w:r w:rsidR="003E60A4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unfocused</w:t>
      </w:r>
      <w:r w:rsidR="003E60A4">
        <w:rPr>
          <w:rFonts w:ascii="Avenir Book" w:hAnsi="Avenir Book"/>
        </w:rPr>
        <w:t xml:space="preserve"> corners, </w:t>
      </w:r>
      <w:r w:rsidR="003869A5">
        <w:rPr>
          <w:rFonts w:ascii="Avenir Book" w:hAnsi="Avenir Book"/>
        </w:rPr>
        <w:t>stairs descending into darkness</w:t>
      </w:r>
      <w:r w:rsidR="00B56135">
        <w:rPr>
          <w:rFonts w:ascii="Avenir Book" w:hAnsi="Avenir Book"/>
        </w:rPr>
        <w:t>, a blurry shot of wood grain</w:t>
      </w:r>
      <w:r w:rsidR="007A0D00">
        <w:rPr>
          <w:rFonts w:ascii="Avenir Book" w:hAnsi="Avenir Book"/>
        </w:rPr>
        <w:t xml:space="preserve">. </w:t>
      </w:r>
      <w:r w:rsidR="00B07ECF">
        <w:rPr>
          <w:rFonts w:ascii="Avenir Book" w:hAnsi="Avenir Book"/>
        </w:rPr>
        <w:t>The</w:t>
      </w:r>
      <w:r w:rsidR="005B2AC1">
        <w:rPr>
          <w:rFonts w:ascii="Avenir Book" w:hAnsi="Avenir Book"/>
        </w:rPr>
        <w:t>re was a</w:t>
      </w:r>
      <w:r w:rsidR="00B07ECF">
        <w:rPr>
          <w:rFonts w:ascii="Avenir Book" w:hAnsi="Avenir Book"/>
        </w:rPr>
        <w:t xml:space="preserve"> </w:t>
      </w:r>
      <w:r w:rsidR="00A2772B">
        <w:rPr>
          <w:rFonts w:ascii="Avenir Book" w:hAnsi="Avenir Book"/>
        </w:rPr>
        <w:t xml:space="preserve">pervading </w:t>
      </w:r>
      <w:r w:rsidR="00B07ECF">
        <w:rPr>
          <w:rFonts w:ascii="Avenir Book" w:hAnsi="Avenir Book"/>
        </w:rPr>
        <w:t>sense of loss and abandonment</w:t>
      </w:r>
      <w:r w:rsidR="0033079E">
        <w:rPr>
          <w:rFonts w:ascii="Avenir Book" w:hAnsi="Avenir Book"/>
        </w:rPr>
        <w:t xml:space="preserve"> that seemed to hang over </w:t>
      </w:r>
      <w:r w:rsidR="00503883">
        <w:rPr>
          <w:rFonts w:ascii="Avenir Book" w:hAnsi="Avenir Book"/>
        </w:rPr>
        <w:t xml:space="preserve">most of </w:t>
      </w:r>
      <w:r w:rsidR="0033079E">
        <w:rPr>
          <w:rFonts w:ascii="Avenir Book" w:hAnsi="Avenir Book"/>
        </w:rPr>
        <w:t>the images</w:t>
      </w:r>
      <w:ins w:id="104" w:author="Jeff Thompson" w:date="2017-07-10T13:34:00Z">
        <w:r w:rsidR="001B696C">
          <w:rPr>
            <w:rFonts w:ascii="Avenir Book" w:hAnsi="Avenir Book"/>
          </w:rPr>
          <w:t>,</w:t>
        </w:r>
      </w:ins>
      <w:r w:rsidR="00651885">
        <w:rPr>
          <w:rFonts w:ascii="Avenir Book" w:hAnsi="Avenir Book"/>
        </w:rPr>
        <w:t xml:space="preserve"> only to</w:t>
      </w:r>
      <w:r w:rsidR="00B07ECF">
        <w:rPr>
          <w:rFonts w:ascii="Avenir Book" w:hAnsi="Avenir Book"/>
        </w:rPr>
        <w:t xml:space="preserve"> </w:t>
      </w:r>
      <w:ins w:id="105" w:author="Jeff Thompson" w:date="2017-07-10T13:34:00Z">
        <w:r w:rsidR="001B696C">
          <w:rPr>
            <w:rFonts w:ascii="Avenir Book" w:hAnsi="Avenir Book"/>
          </w:rPr>
          <w:t xml:space="preserve">be </w:t>
        </w:r>
      </w:ins>
      <w:r w:rsidR="00B07ECF">
        <w:rPr>
          <w:rFonts w:ascii="Avenir Book" w:hAnsi="Avenir Book"/>
        </w:rPr>
        <w:t xml:space="preserve">broken </w:t>
      </w:r>
      <w:r w:rsidR="007A0D00">
        <w:rPr>
          <w:rFonts w:ascii="Avenir Book" w:hAnsi="Avenir Book"/>
        </w:rPr>
        <w:t xml:space="preserve">by </w:t>
      </w:r>
      <w:r w:rsidR="00B07ECF">
        <w:rPr>
          <w:rFonts w:ascii="Avenir Book" w:hAnsi="Avenir Book"/>
        </w:rPr>
        <w:t>a</w:t>
      </w:r>
      <w:r w:rsidR="00651885">
        <w:rPr>
          <w:rFonts w:ascii="Avenir Book" w:hAnsi="Avenir Book"/>
        </w:rPr>
        <w:t xml:space="preserve"> shot of a</w:t>
      </w:r>
      <w:r w:rsidR="007A0D00">
        <w:rPr>
          <w:rFonts w:ascii="Avenir Book" w:hAnsi="Avenir Book"/>
        </w:rPr>
        <w:t xml:space="preserve"> kinky </w:t>
      </w:r>
      <w:r w:rsidR="00B07ECF">
        <w:rPr>
          <w:rFonts w:ascii="Avenir Book" w:hAnsi="Avenir Book"/>
        </w:rPr>
        <w:t>pink hot</w:t>
      </w:r>
      <w:r w:rsidR="00A2772B">
        <w:rPr>
          <w:rFonts w:ascii="Avenir Book" w:hAnsi="Avenir Book"/>
        </w:rPr>
        <w:t xml:space="preserve"> </w:t>
      </w:r>
      <w:r w:rsidR="00B07ECF">
        <w:rPr>
          <w:rFonts w:ascii="Avenir Book" w:hAnsi="Avenir Book"/>
        </w:rPr>
        <w:t>tub</w:t>
      </w:r>
      <w:r w:rsidR="007A0D00">
        <w:rPr>
          <w:rFonts w:ascii="Avenir Book" w:hAnsi="Avenir Book"/>
        </w:rPr>
        <w:t xml:space="preserve">. </w:t>
      </w:r>
    </w:p>
    <w:p w14:paraId="181FCFAA" w14:textId="77777777" w:rsidR="00B07ECF" w:rsidRDefault="00B07ECF" w:rsidP="007A0D00">
      <w:pPr>
        <w:rPr>
          <w:rFonts w:ascii="Avenir Book" w:hAnsi="Avenir Book"/>
        </w:rPr>
      </w:pPr>
    </w:p>
    <w:p w14:paraId="176E7BCF" w14:textId="7B6D0AE0" w:rsidR="00B07ECF" w:rsidRDefault="003E60A4" w:rsidP="007A0D00">
      <w:pPr>
        <w:rPr>
          <w:rFonts w:ascii="Avenir Book" w:hAnsi="Avenir Book"/>
        </w:rPr>
      </w:pPr>
      <w:r>
        <w:rPr>
          <w:rFonts w:ascii="Avenir Book" w:hAnsi="Avenir Book"/>
        </w:rPr>
        <w:t>The places we reside in, the walls</w:t>
      </w:r>
      <w:r w:rsidR="00503883">
        <w:rPr>
          <w:rFonts w:ascii="Avenir Book" w:hAnsi="Avenir Book"/>
        </w:rPr>
        <w:t>, ceiling</w:t>
      </w:r>
      <w:r>
        <w:rPr>
          <w:rFonts w:ascii="Avenir Book" w:hAnsi="Avenir Book"/>
        </w:rPr>
        <w:t xml:space="preserve"> </w:t>
      </w:r>
      <w:r w:rsidR="00503883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floor </w:t>
      </w:r>
      <w:r w:rsidR="005B2AC1">
        <w:rPr>
          <w:rFonts w:ascii="Avenir Book" w:hAnsi="Avenir Book"/>
        </w:rPr>
        <w:t>act</w:t>
      </w:r>
      <w:r w:rsidR="00B07ECF">
        <w:rPr>
          <w:rFonts w:ascii="Avenir Book" w:hAnsi="Avenir Book"/>
        </w:rPr>
        <w:t xml:space="preserve"> like a secondary skin. </w:t>
      </w:r>
      <w:r w:rsidR="00B56135">
        <w:rPr>
          <w:rFonts w:ascii="Avenir Book" w:hAnsi="Avenir Book"/>
        </w:rPr>
        <w:t xml:space="preserve">The house acting as a protective </w:t>
      </w:r>
      <w:r w:rsidR="005B2AC1">
        <w:rPr>
          <w:rFonts w:ascii="Avenir Book" w:hAnsi="Avenir Book"/>
        </w:rPr>
        <w:t xml:space="preserve">layer </w:t>
      </w:r>
      <w:r w:rsidR="00B56135">
        <w:rPr>
          <w:rFonts w:ascii="Avenir Book" w:hAnsi="Avenir Book"/>
        </w:rPr>
        <w:t xml:space="preserve">where we perform and act out </w:t>
      </w:r>
      <w:r w:rsidR="00A2772B">
        <w:rPr>
          <w:rFonts w:ascii="Avenir Book" w:hAnsi="Avenir Book"/>
        </w:rPr>
        <w:t xml:space="preserve">our most primary functions of the </w:t>
      </w:r>
      <w:r w:rsidR="00B56135">
        <w:rPr>
          <w:rFonts w:ascii="Avenir Book" w:hAnsi="Avenir Book"/>
        </w:rPr>
        <w:t xml:space="preserve">private self. </w:t>
      </w:r>
      <w:r w:rsidR="00A2772B">
        <w:rPr>
          <w:rFonts w:ascii="Avenir Book" w:hAnsi="Avenir Book"/>
        </w:rPr>
        <w:t>Even in the reign of social media most</w:t>
      </w:r>
      <w:r w:rsidR="005B2AC1">
        <w:rPr>
          <w:rFonts w:ascii="Avenir Book" w:hAnsi="Avenir Book"/>
        </w:rPr>
        <w:t xml:space="preserve"> of us still lead </w:t>
      </w:r>
      <w:ins w:id="106" w:author="Jeff Thompson" w:date="2017-07-10T13:34:00Z">
        <w:r w:rsidR="001B696C">
          <w:rPr>
            <w:rFonts w:ascii="Avenir Book" w:hAnsi="Avenir Book"/>
          </w:rPr>
          <w:t xml:space="preserve">very </w:t>
        </w:r>
      </w:ins>
      <w:r w:rsidR="005B2AC1">
        <w:rPr>
          <w:rFonts w:ascii="Avenir Book" w:hAnsi="Avenir Book"/>
        </w:rPr>
        <w:t>private lives</w:t>
      </w:r>
      <w:r w:rsidR="00B56135">
        <w:rPr>
          <w:rFonts w:ascii="Avenir Book" w:hAnsi="Avenir Book"/>
        </w:rPr>
        <w:t>.</w:t>
      </w:r>
      <w:r w:rsidR="005B2AC1">
        <w:rPr>
          <w:rFonts w:ascii="Avenir Book" w:hAnsi="Avenir Book"/>
        </w:rPr>
        <w:t xml:space="preserve"> There is an inside out quality to these images, of something exposed to the ope</w:t>
      </w:r>
      <w:r w:rsidR="000005FB">
        <w:rPr>
          <w:rFonts w:ascii="Avenir Book" w:hAnsi="Avenir Book"/>
        </w:rPr>
        <w:t>n air that should not have been.</w:t>
      </w:r>
      <w:r w:rsidR="00B56135">
        <w:rPr>
          <w:rFonts w:ascii="Avenir Book" w:hAnsi="Avenir Book"/>
        </w:rPr>
        <w:t xml:space="preserve"> It’s the shock of looking at</w:t>
      </w:r>
      <w:r w:rsidR="003C69CC">
        <w:rPr>
          <w:rFonts w:ascii="Avenir Book" w:hAnsi="Avenir Book"/>
        </w:rPr>
        <w:t xml:space="preserve"> a photograph of a</w:t>
      </w:r>
      <w:r w:rsidR="00B56135">
        <w:rPr>
          <w:rFonts w:ascii="Avenir Book" w:hAnsi="Avenir Book"/>
        </w:rPr>
        <w:t xml:space="preserve"> Go</w:t>
      </w:r>
      <w:r w:rsidR="005B2AC1">
        <w:rPr>
          <w:rFonts w:ascii="Avenir Book" w:hAnsi="Avenir Book"/>
        </w:rPr>
        <w:t xml:space="preserve">rdon </w:t>
      </w:r>
      <w:proofErr w:type="spellStart"/>
      <w:r w:rsidR="005B2AC1">
        <w:rPr>
          <w:rFonts w:ascii="Avenir Book" w:hAnsi="Avenir Book"/>
        </w:rPr>
        <w:t>Matta</w:t>
      </w:r>
      <w:proofErr w:type="spellEnd"/>
      <w:r w:rsidR="005B2AC1">
        <w:rPr>
          <w:rFonts w:ascii="Avenir Book" w:hAnsi="Avenir Book"/>
        </w:rPr>
        <w:t xml:space="preserve"> Clark</w:t>
      </w:r>
      <w:del w:id="107" w:author="Jeff Thompson" w:date="2017-07-10T13:35:00Z">
        <w:r w:rsidR="005B2AC1" w:rsidDel="001B696C">
          <w:rPr>
            <w:rFonts w:ascii="Avenir Book" w:hAnsi="Avenir Book"/>
          </w:rPr>
          <w:delText>’s</w:delText>
        </w:r>
      </w:del>
      <w:r w:rsidR="005B2AC1">
        <w:rPr>
          <w:rFonts w:ascii="Avenir Book" w:hAnsi="Avenir Book"/>
        </w:rPr>
        <w:t xml:space="preserve"> cut</w:t>
      </w:r>
      <w:del w:id="108" w:author="Jeff Thompson" w:date="2017-07-10T13:35:00Z">
        <w:r w:rsidR="005B2AC1" w:rsidDel="001B696C">
          <w:rPr>
            <w:rFonts w:ascii="Avenir Book" w:hAnsi="Avenir Book"/>
          </w:rPr>
          <w:delText>ting</w:delText>
        </w:r>
      </w:del>
      <w:ins w:id="109" w:author="Jeff Thompson" w:date="2017-07-10T13:35:00Z">
        <w:r w:rsidR="001B696C">
          <w:rPr>
            <w:rFonts w:ascii="Avenir Book" w:hAnsi="Avenir Book"/>
          </w:rPr>
          <w:t>,</w:t>
        </w:r>
      </w:ins>
      <w:del w:id="110" w:author="Jeff Thompson" w:date="2017-07-10T13:35:00Z">
        <w:r w:rsidR="005B2AC1" w:rsidDel="001B696C">
          <w:rPr>
            <w:rFonts w:ascii="Avenir Book" w:hAnsi="Avenir Book"/>
          </w:rPr>
          <w:delText>.</w:delText>
        </w:r>
      </w:del>
      <w:r w:rsidR="005B2AC1">
        <w:rPr>
          <w:rFonts w:ascii="Avenir Book" w:hAnsi="Avenir Book"/>
        </w:rPr>
        <w:t xml:space="preserve"> </w:t>
      </w:r>
      <w:del w:id="111" w:author="Jeff Thompson" w:date="2017-07-10T13:35:00Z">
        <w:r w:rsidR="005B2AC1" w:rsidDel="001B696C">
          <w:rPr>
            <w:rFonts w:ascii="Avenir Book" w:hAnsi="Avenir Book"/>
          </w:rPr>
          <w:delText xml:space="preserve">Of </w:delText>
        </w:r>
      </w:del>
      <w:r w:rsidR="000005FB">
        <w:rPr>
          <w:rFonts w:ascii="Avenir Book" w:hAnsi="Avenir Book"/>
        </w:rPr>
        <w:t>the disorientation of seeing</w:t>
      </w:r>
      <w:r w:rsidR="005B2AC1">
        <w:rPr>
          <w:rFonts w:ascii="Avenir Book" w:hAnsi="Avenir Book"/>
        </w:rPr>
        <w:t xml:space="preserve"> someone’s living room from the street. </w:t>
      </w:r>
      <w:r w:rsidR="00B07ECF">
        <w:rPr>
          <w:rFonts w:ascii="Avenir Book" w:hAnsi="Avenir Book"/>
        </w:rPr>
        <w:t xml:space="preserve">There is </w:t>
      </w:r>
      <w:r w:rsidR="00B56135">
        <w:rPr>
          <w:rFonts w:ascii="Avenir Book" w:hAnsi="Avenir Book"/>
        </w:rPr>
        <w:t>a vulnerability</w:t>
      </w:r>
      <w:r w:rsidR="00B07ECF">
        <w:rPr>
          <w:rFonts w:ascii="Avenir Book" w:hAnsi="Avenir Book"/>
        </w:rPr>
        <w:t xml:space="preserve"> </w:t>
      </w:r>
      <w:r w:rsidR="00651885">
        <w:rPr>
          <w:rFonts w:ascii="Avenir Book" w:hAnsi="Avenir Book"/>
        </w:rPr>
        <w:t>found here,</w:t>
      </w:r>
      <w:r w:rsidR="00B07ECF">
        <w:rPr>
          <w:rFonts w:ascii="Avenir Book" w:hAnsi="Avenir Book"/>
        </w:rPr>
        <w:t xml:space="preserve"> </w:t>
      </w:r>
      <w:commentRangeStart w:id="112"/>
      <w:r w:rsidR="00B07ECF">
        <w:rPr>
          <w:rFonts w:ascii="Avenir Book" w:hAnsi="Avenir Book"/>
        </w:rPr>
        <w:t>of faces heavy with sleep exposed to</w:t>
      </w:r>
      <w:r w:rsidR="00B56135">
        <w:rPr>
          <w:rFonts w:ascii="Avenir Book" w:hAnsi="Avenir Book"/>
        </w:rPr>
        <w:t xml:space="preserve"> too</w:t>
      </w:r>
      <w:r w:rsidR="00B07ECF">
        <w:rPr>
          <w:rFonts w:ascii="Avenir Book" w:hAnsi="Avenir Book"/>
        </w:rPr>
        <w:t xml:space="preserve"> bright a light</w:t>
      </w:r>
      <w:commentRangeEnd w:id="112"/>
      <w:r w:rsidR="001B696C">
        <w:rPr>
          <w:rStyle w:val="CommentReference"/>
        </w:rPr>
        <w:commentReference w:id="112"/>
      </w:r>
      <w:r w:rsidR="00B07ECF">
        <w:rPr>
          <w:rFonts w:ascii="Avenir Book" w:hAnsi="Avenir Book"/>
        </w:rPr>
        <w:t xml:space="preserve">. </w:t>
      </w:r>
    </w:p>
    <w:p w14:paraId="04907FE1" w14:textId="77777777" w:rsidR="00121875" w:rsidRDefault="00121875">
      <w:pPr>
        <w:rPr>
          <w:rFonts w:ascii="Avenir Book" w:hAnsi="Avenir Book"/>
        </w:rPr>
      </w:pPr>
    </w:p>
    <w:p w14:paraId="54FF4A1F" w14:textId="655A7C12" w:rsidR="003E60A4" w:rsidRDefault="000005FB" w:rsidP="00F51248">
      <w:pPr>
        <w:rPr>
          <w:rFonts w:ascii="Avenir Book" w:hAnsi="Avenir Book"/>
        </w:rPr>
      </w:pPr>
      <w:r>
        <w:rPr>
          <w:rFonts w:ascii="Avenir Book" w:hAnsi="Avenir Book"/>
        </w:rPr>
        <w:t xml:space="preserve">Every photograph </w:t>
      </w:r>
      <w:ins w:id="113" w:author="Jeff Thompson" w:date="2017-07-10T13:36:00Z">
        <w:r w:rsidR="001B696C">
          <w:rPr>
            <w:rFonts w:ascii="Avenir Book" w:hAnsi="Avenir Book"/>
          </w:rPr>
          <w:t xml:space="preserve">on Craigslist </w:t>
        </w:r>
      </w:ins>
      <w:r>
        <w:rPr>
          <w:rFonts w:ascii="Avenir Book" w:hAnsi="Avenir Book"/>
        </w:rPr>
        <w:t>is anonymous</w:t>
      </w:r>
      <w:ins w:id="114" w:author="Jeff Thompson" w:date="2017-07-10T13:35:00Z">
        <w:r w:rsidR="001B696C">
          <w:rPr>
            <w:rFonts w:ascii="Avenir Book" w:hAnsi="Avenir Book"/>
          </w:rPr>
          <w:t>, n</w:t>
        </w:r>
      </w:ins>
      <w:del w:id="115" w:author="Jeff Thompson" w:date="2017-07-10T13:35:00Z">
        <w:r w:rsidDel="001B696C">
          <w:rPr>
            <w:rFonts w:ascii="Avenir Book" w:hAnsi="Avenir Book"/>
          </w:rPr>
          <w:delText>.</w:delText>
        </w:r>
        <w:r w:rsidR="00A2772B" w:rsidDel="001B696C">
          <w:rPr>
            <w:rFonts w:ascii="Avenir Book" w:hAnsi="Avenir Book"/>
          </w:rPr>
          <w:delText xml:space="preserve"> N</w:delText>
        </w:r>
      </w:del>
      <w:r w:rsidR="00A2772B">
        <w:rPr>
          <w:rFonts w:ascii="Avenir Book" w:hAnsi="Avenir Book"/>
        </w:rPr>
        <w:t xml:space="preserve">o photographer is </w:t>
      </w:r>
      <w:r>
        <w:rPr>
          <w:rFonts w:ascii="Avenir Book" w:hAnsi="Avenir Book"/>
        </w:rPr>
        <w:t xml:space="preserve">ever </w:t>
      </w:r>
      <w:r w:rsidR="00A2772B">
        <w:rPr>
          <w:rFonts w:ascii="Avenir Book" w:hAnsi="Avenir Book"/>
        </w:rPr>
        <w:t xml:space="preserve">credited. </w:t>
      </w:r>
      <w:r w:rsidR="003E60A4">
        <w:rPr>
          <w:rFonts w:ascii="Avenir Book" w:hAnsi="Avenir Book"/>
        </w:rPr>
        <w:t xml:space="preserve">We were drawn to </w:t>
      </w:r>
      <w:r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idea of an </w:t>
      </w:r>
      <w:r>
        <w:rPr>
          <w:rFonts w:ascii="Avenir Book" w:hAnsi="Avenir Book"/>
        </w:rPr>
        <w:t>accidental collaborative buildup of images</w:t>
      </w:r>
      <w:r w:rsidR="00F51248">
        <w:rPr>
          <w:rFonts w:ascii="Avenir Book" w:hAnsi="Avenir Book"/>
        </w:rPr>
        <w:t xml:space="preserve">, the culmination of thousands of cameras and eyes. </w:t>
      </w:r>
      <w:ins w:id="116" w:author="Jeff Thompson" w:date="2017-07-10T13:37:00Z">
        <w:r w:rsidR="001B696C">
          <w:rPr>
            <w:rFonts w:ascii="Avenir Book" w:hAnsi="Avenir Book"/>
          </w:rPr>
          <w:t>T</w:t>
        </w:r>
      </w:ins>
      <w:del w:id="117" w:author="Jeff Thompson" w:date="2017-07-10T13:37:00Z">
        <w:r w:rsidR="003E60A4" w:rsidDel="001B696C">
          <w:rPr>
            <w:rFonts w:ascii="Avenir Book" w:hAnsi="Avenir Book"/>
          </w:rPr>
          <w:delText>T</w:delText>
        </w:r>
      </w:del>
      <w:r w:rsidR="003E60A4">
        <w:rPr>
          <w:rFonts w:ascii="Avenir Book" w:hAnsi="Avenir Book"/>
        </w:rPr>
        <w:t xml:space="preserve">he purpose </w:t>
      </w:r>
      <w:ins w:id="118" w:author="Jeff Thompson" w:date="2017-07-10T13:37:00Z">
        <w:r w:rsidR="001B696C">
          <w:rPr>
            <w:rFonts w:ascii="Avenir Book" w:hAnsi="Avenir Book"/>
          </w:rPr>
          <w:t xml:space="preserve">that of </w:t>
        </w:r>
      </w:ins>
      <w:r w:rsidR="003E60A4">
        <w:rPr>
          <w:rFonts w:ascii="Avenir Book" w:hAnsi="Avenir Book"/>
        </w:rPr>
        <w:t>capitalism</w:t>
      </w:r>
      <w:ins w:id="119" w:author="Jeff Thompson" w:date="2017-07-10T13:37:00Z">
        <w:r w:rsidR="001B696C">
          <w:rPr>
            <w:rFonts w:ascii="Avenir Book" w:hAnsi="Avenir Book"/>
          </w:rPr>
          <w:t>, but</w:t>
        </w:r>
      </w:ins>
      <w:del w:id="120" w:author="Jeff Thompson" w:date="2017-07-10T13:37:00Z">
        <w:r w:rsidR="00F51248" w:rsidDel="001B696C">
          <w:rPr>
            <w:rFonts w:ascii="Avenir Book" w:hAnsi="Avenir Book"/>
          </w:rPr>
          <w:delText xml:space="preserve"> -</w:delText>
        </w:r>
      </w:del>
      <w:r w:rsidR="00A2772B">
        <w:rPr>
          <w:rFonts w:ascii="Avenir Book" w:hAnsi="Avenir Book"/>
        </w:rPr>
        <w:t xml:space="preserve"> the result an unintentional document of our nomadic, </w:t>
      </w:r>
      <w:r w:rsidR="003869A5">
        <w:rPr>
          <w:rFonts w:ascii="Avenir Book" w:hAnsi="Avenir Book"/>
        </w:rPr>
        <w:t xml:space="preserve">mostly </w:t>
      </w:r>
      <w:r w:rsidR="00A2772B">
        <w:rPr>
          <w:rFonts w:ascii="Avenir Book" w:hAnsi="Avenir Book"/>
        </w:rPr>
        <w:t xml:space="preserve">vacant American </w:t>
      </w:r>
      <w:ins w:id="121" w:author="Jeff Thompson" w:date="2017-07-10T13:37:00Z">
        <w:r w:rsidR="001B696C">
          <w:rPr>
            <w:rFonts w:ascii="Avenir Book" w:hAnsi="Avenir Book"/>
          </w:rPr>
          <w:t xml:space="preserve">living </w:t>
        </w:r>
      </w:ins>
      <w:r w:rsidR="00A2772B">
        <w:rPr>
          <w:rFonts w:ascii="Avenir Book" w:hAnsi="Avenir Book"/>
        </w:rPr>
        <w:t>spaces</w:t>
      </w:r>
      <w:r w:rsidR="003E60A4">
        <w:rPr>
          <w:rFonts w:ascii="Avenir Book" w:hAnsi="Avenir Book"/>
        </w:rPr>
        <w:t>. Sometimes I would catch</w:t>
      </w:r>
      <w:r w:rsidR="00A2772B">
        <w:rPr>
          <w:rFonts w:ascii="Avenir Book" w:hAnsi="Avenir Book"/>
        </w:rPr>
        <w:t xml:space="preserve"> a glimpse of the photographer</w:t>
      </w:r>
      <w:ins w:id="122" w:author="Jeff Thompson" w:date="2017-07-10T13:37:00Z">
        <w:r w:rsidR="001B696C">
          <w:rPr>
            <w:rFonts w:ascii="Avenir Book" w:hAnsi="Avenir Book"/>
          </w:rPr>
          <w:t>:</w:t>
        </w:r>
      </w:ins>
      <w:del w:id="123" w:author="Jeff Thompson" w:date="2017-07-10T13:37:00Z">
        <w:r w:rsidR="00A2772B" w:rsidDel="001B696C">
          <w:rPr>
            <w:rFonts w:ascii="Avenir Book" w:hAnsi="Avenir Book"/>
          </w:rPr>
          <w:delText>;</w:delText>
        </w:r>
      </w:del>
      <w:r w:rsidR="003E60A4">
        <w:rPr>
          <w:rFonts w:ascii="Avenir Book" w:hAnsi="Avenir Book"/>
        </w:rPr>
        <w:t xml:space="preserve"> a fragment of a face</w:t>
      </w:r>
      <w:r w:rsidR="00BA62DA">
        <w:rPr>
          <w:rFonts w:ascii="Avenir Book" w:hAnsi="Avenir Book"/>
        </w:rPr>
        <w:t xml:space="preserve">, </w:t>
      </w:r>
      <w:r w:rsidR="003869A5">
        <w:rPr>
          <w:rFonts w:ascii="Avenir Book" w:hAnsi="Avenir Book"/>
        </w:rPr>
        <w:t>a</w:t>
      </w:r>
      <w:r w:rsidR="00BA62DA">
        <w:rPr>
          <w:rFonts w:ascii="Avenir Book" w:hAnsi="Avenir Book"/>
        </w:rPr>
        <w:t xml:space="preserve"> crook of an elbow caught</w:t>
      </w:r>
      <w:r w:rsidR="003E60A4">
        <w:rPr>
          <w:rFonts w:ascii="Avenir Book" w:hAnsi="Avenir Book"/>
        </w:rPr>
        <w:t xml:space="preserve"> in a bathroom mirror</w:t>
      </w:r>
      <w:r w:rsidR="00A2772B">
        <w:rPr>
          <w:rFonts w:ascii="Avenir Book" w:hAnsi="Avenir Book"/>
        </w:rPr>
        <w:t xml:space="preserve">, </w:t>
      </w:r>
      <w:r w:rsidR="003E60A4">
        <w:rPr>
          <w:rFonts w:ascii="Avenir Book" w:hAnsi="Avenir Book"/>
        </w:rPr>
        <w:t>a reflection in a</w:t>
      </w:r>
      <w:r w:rsidR="00A2772B">
        <w:rPr>
          <w:rFonts w:ascii="Avenir Book" w:hAnsi="Avenir Book"/>
        </w:rPr>
        <w:t xml:space="preserve"> window turned mirror at night, a shadow projected</w:t>
      </w:r>
      <w:r w:rsidR="00F51248">
        <w:rPr>
          <w:rFonts w:ascii="Avenir Book" w:hAnsi="Avenir Book"/>
        </w:rPr>
        <w:t xml:space="preserve"> onto the floor. Their presence</w:t>
      </w:r>
      <w:r w:rsidR="00A2772B">
        <w:rPr>
          <w:rFonts w:ascii="Avenir Book" w:hAnsi="Avenir Book"/>
        </w:rPr>
        <w:t xml:space="preserve"> was </w:t>
      </w:r>
      <w:r w:rsidR="003869A5">
        <w:rPr>
          <w:rFonts w:ascii="Avenir Book" w:hAnsi="Avenir Book"/>
        </w:rPr>
        <w:t>always surprising</w:t>
      </w:r>
      <w:ins w:id="124" w:author="Jeff Thompson" w:date="2017-07-10T13:38:00Z">
        <w:r w:rsidR="001B696C">
          <w:rPr>
            <w:rFonts w:ascii="Avenir Book" w:hAnsi="Avenir Book"/>
          </w:rPr>
          <w:t xml:space="preserve"> and </w:t>
        </w:r>
      </w:ins>
      <w:del w:id="125" w:author="Jeff Thompson" w:date="2017-07-10T13:38:00Z">
        <w:r w:rsidR="003869A5" w:rsidDel="001B696C">
          <w:rPr>
            <w:rFonts w:ascii="Avenir Book" w:hAnsi="Avenir Book"/>
          </w:rPr>
          <w:delText xml:space="preserve">, </w:delText>
        </w:r>
      </w:del>
      <w:r w:rsidR="003869A5">
        <w:rPr>
          <w:rFonts w:ascii="Avenir Book" w:hAnsi="Avenir Book"/>
        </w:rPr>
        <w:t>jarring</w:t>
      </w:r>
      <w:r w:rsidR="00A2772B">
        <w:rPr>
          <w:rFonts w:ascii="Avenir Book" w:hAnsi="Avenir Book"/>
        </w:rPr>
        <w:t xml:space="preserve"> when stumbled upon. </w:t>
      </w:r>
      <w:r w:rsidR="00F51248">
        <w:rPr>
          <w:rFonts w:ascii="Avenir Book" w:hAnsi="Avenir Book"/>
        </w:rPr>
        <w:t xml:space="preserve">They </w:t>
      </w:r>
      <w:r w:rsidR="003869A5">
        <w:rPr>
          <w:rFonts w:ascii="Avenir Book" w:hAnsi="Avenir Book"/>
        </w:rPr>
        <w:t xml:space="preserve">were </w:t>
      </w:r>
      <w:commentRangeStart w:id="126"/>
      <w:r w:rsidR="003869A5">
        <w:rPr>
          <w:rFonts w:ascii="Avenir Book" w:hAnsi="Avenir Book"/>
        </w:rPr>
        <w:t>fugitive</w:t>
      </w:r>
      <w:ins w:id="127" w:author="Jeff Thompson" w:date="2017-07-10T13:38:00Z">
        <w:r w:rsidR="001B696C">
          <w:rPr>
            <w:rFonts w:ascii="Avenir Book" w:hAnsi="Avenir Book"/>
          </w:rPr>
          <w:t>s</w:t>
        </w:r>
        <w:commentRangeEnd w:id="126"/>
        <w:r w:rsidR="001B696C">
          <w:rPr>
            <w:rStyle w:val="CommentReference"/>
          </w:rPr>
          <w:commentReference w:id="126"/>
        </w:r>
        <w:r w:rsidR="001B696C">
          <w:rPr>
            <w:rFonts w:ascii="Avenir Book" w:hAnsi="Avenir Book"/>
          </w:rPr>
          <w:t>,</w:t>
        </w:r>
      </w:ins>
      <w:r w:rsidR="003869A5">
        <w:rPr>
          <w:rFonts w:ascii="Avenir Book" w:hAnsi="Avenir Book"/>
        </w:rPr>
        <w:t xml:space="preserve"> </w:t>
      </w:r>
      <w:del w:id="129" w:author="Jeff Thompson" w:date="2017-07-10T13:38:00Z">
        <w:r w:rsidR="003869A5" w:rsidDel="001B696C">
          <w:rPr>
            <w:rFonts w:ascii="Avenir Book" w:hAnsi="Avenir Book"/>
          </w:rPr>
          <w:delText>images</w:delText>
        </w:r>
        <w:r w:rsidR="00F51248" w:rsidDel="001B696C">
          <w:rPr>
            <w:rFonts w:ascii="Avenir Book" w:hAnsi="Avenir Book"/>
          </w:rPr>
          <w:delText xml:space="preserve"> that </w:delText>
        </w:r>
      </w:del>
      <w:r w:rsidR="00F51248">
        <w:rPr>
          <w:rFonts w:ascii="Avenir Book" w:hAnsi="Avenir Book"/>
        </w:rPr>
        <w:t>br</w:t>
      </w:r>
      <w:ins w:id="130" w:author="Jeff Thompson" w:date="2017-07-10T13:38:00Z">
        <w:r w:rsidR="001B696C">
          <w:rPr>
            <w:rFonts w:ascii="Avenir Book" w:hAnsi="Avenir Book"/>
          </w:rPr>
          <w:t>eaking</w:t>
        </w:r>
      </w:ins>
      <w:del w:id="131" w:author="Jeff Thompson" w:date="2017-07-10T13:38:00Z">
        <w:r w:rsidR="00F51248" w:rsidDel="001B696C">
          <w:rPr>
            <w:rFonts w:ascii="Avenir Book" w:hAnsi="Avenir Book"/>
          </w:rPr>
          <w:delText>oke</w:delText>
        </w:r>
      </w:del>
      <w:r w:rsidR="00F51248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 illusion of emptiness and introduc</w:t>
      </w:r>
      <w:ins w:id="132" w:author="Jeff Thompson" w:date="2017-07-10T13:38:00Z">
        <w:r w:rsidR="001B696C">
          <w:rPr>
            <w:rFonts w:ascii="Avenir Book" w:hAnsi="Avenir Book"/>
          </w:rPr>
          <w:t>ing</w:t>
        </w:r>
      </w:ins>
      <w:del w:id="133" w:author="Jeff Thompson" w:date="2017-07-10T13:38:00Z">
        <w:r w:rsidR="003869A5" w:rsidDel="001B696C">
          <w:rPr>
            <w:rFonts w:ascii="Avenir Book" w:hAnsi="Avenir Book"/>
          </w:rPr>
          <w:delText>ed</w:delText>
        </w:r>
      </w:del>
      <w:r w:rsidR="003869A5">
        <w:rPr>
          <w:rFonts w:ascii="Avenir Book" w:hAnsi="Avenir Book"/>
        </w:rPr>
        <w:t xml:space="preserve"> a </w:t>
      </w:r>
      <w:r w:rsidR="00651885">
        <w:rPr>
          <w:rFonts w:ascii="Avenir Book" w:hAnsi="Avenir Book"/>
        </w:rPr>
        <w:t>paradox</w:t>
      </w:r>
      <w:ins w:id="134" w:author="Jeff Thompson" w:date="2017-07-10T13:38:00Z">
        <w:r w:rsidR="001B696C">
          <w:rPr>
            <w:rFonts w:ascii="Avenir Book" w:hAnsi="Avenir Book"/>
          </w:rPr>
          <w:t>:</w:t>
        </w:r>
      </w:ins>
      <w:del w:id="135" w:author="Jeff Thompson" w:date="2017-07-10T13:38:00Z">
        <w:r w:rsidR="00651885" w:rsidDel="001B696C">
          <w:rPr>
            <w:rFonts w:ascii="Avenir Book" w:hAnsi="Avenir Book"/>
          </w:rPr>
          <w:delText>.</w:delText>
        </w:r>
      </w:del>
      <w:r w:rsidR="00A2772B">
        <w:rPr>
          <w:rFonts w:ascii="Avenir Book" w:hAnsi="Avenir Book"/>
        </w:rPr>
        <w:t xml:space="preserve"> </w:t>
      </w:r>
      <w:ins w:id="136" w:author="Jeff Thompson" w:date="2017-07-10T13:38:00Z">
        <w:r w:rsidR="001B696C">
          <w:rPr>
            <w:rFonts w:ascii="Avenir Book" w:hAnsi="Avenir Book"/>
          </w:rPr>
          <w:t>t</w:t>
        </w:r>
      </w:ins>
      <w:del w:id="137" w:author="Jeff Thompson" w:date="2017-07-10T13:38:00Z">
        <w:r w:rsidR="00F51248" w:rsidDel="001B696C">
          <w:rPr>
            <w:rFonts w:ascii="Avenir Book" w:hAnsi="Avenir Book"/>
          </w:rPr>
          <w:delText>T</w:delText>
        </w:r>
      </w:del>
      <w:proofErr w:type="gramStart"/>
      <w:r w:rsidR="00F51248">
        <w:rPr>
          <w:rFonts w:ascii="Avenir Book" w:hAnsi="Avenir Book"/>
        </w:rPr>
        <w:t>hough</w:t>
      </w:r>
      <w:proofErr w:type="gramEnd"/>
      <w:r w:rsidR="00F51248">
        <w:rPr>
          <w:rFonts w:ascii="Avenir Book" w:hAnsi="Avenir Book"/>
        </w:rPr>
        <w:t xml:space="preserve"> the images exude</w:t>
      </w:r>
      <w:r w:rsidR="003869A5">
        <w:rPr>
          <w:rFonts w:ascii="Avenir Book" w:hAnsi="Avenir Book"/>
        </w:rPr>
        <w:t>d</w:t>
      </w:r>
      <w:r w:rsidR="00F51248">
        <w:rPr>
          <w:rFonts w:ascii="Avenir Book" w:hAnsi="Avenir Book"/>
        </w:rPr>
        <w:t xml:space="preserve"> an existential loneliness</w:t>
      </w:r>
      <w:ins w:id="138" w:author="Jeff Thompson" w:date="2017-07-10T13:39:00Z">
        <w:r w:rsidR="001B696C">
          <w:rPr>
            <w:rFonts w:ascii="Avenir Book" w:hAnsi="Avenir Book"/>
          </w:rPr>
          <w:t xml:space="preserve">, </w:t>
        </w:r>
      </w:ins>
      <w:del w:id="139" w:author="Jeff Thompson" w:date="2017-07-10T13:39:00Z">
        <w:r w:rsidR="00F51248" w:rsidDel="001B696C">
          <w:rPr>
            <w:rFonts w:ascii="Avenir Book" w:hAnsi="Avenir Book"/>
          </w:rPr>
          <w:delText xml:space="preserve"> – none of them </w:delText>
        </w:r>
        <w:r w:rsidR="003869A5" w:rsidDel="001B696C">
          <w:rPr>
            <w:rFonts w:ascii="Avenir Book" w:hAnsi="Avenir Book"/>
          </w:rPr>
          <w:delText xml:space="preserve">were </w:delText>
        </w:r>
        <w:r w:rsidR="00F51248" w:rsidDel="001B696C">
          <w:rPr>
            <w:rFonts w:ascii="Avenir Book" w:hAnsi="Avenir Book"/>
          </w:rPr>
          <w:delText>empty</w:delText>
        </w:r>
      </w:del>
      <w:ins w:id="140" w:author="Jeff Thompson" w:date="2017-07-10T13:39:00Z">
        <w:r w:rsidR="001B696C">
          <w:rPr>
            <w:rFonts w:ascii="Avenir Book" w:hAnsi="Avenir Book"/>
          </w:rPr>
          <w:t>at the moment they were taken, at least one person was present</w:t>
        </w:r>
      </w:ins>
      <w:r w:rsidR="00F51248">
        <w:rPr>
          <w:rFonts w:ascii="Avenir Book" w:hAnsi="Avenir Book"/>
        </w:rPr>
        <w:t>.</w:t>
      </w:r>
      <w:del w:id="141" w:author="Jeff Thompson" w:date="2017-07-10T13:39:00Z">
        <w:r w:rsidR="00F51248" w:rsidDel="001B696C">
          <w:rPr>
            <w:rFonts w:ascii="Avenir Book" w:hAnsi="Avenir Book"/>
          </w:rPr>
          <w:delText xml:space="preserve"> </w:delText>
        </w:r>
      </w:del>
    </w:p>
    <w:p w14:paraId="60CB6718" w14:textId="77777777" w:rsidR="003E60A4" w:rsidRDefault="003E60A4" w:rsidP="003E60A4">
      <w:pPr>
        <w:rPr>
          <w:rFonts w:ascii="Avenir Book" w:hAnsi="Avenir Book"/>
        </w:rPr>
      </w:pPr>
    </w:p>
    <w:p w14:paraId="4A3F9B08" w14:textId="3F33BA64" w:rsidR="00233B44" w:rsidRDefault="003E60A4">
      <w:pPr>
        <w:rPr>
          <w:rFonts w:ascii="Avenir Book" w:hAnsi="Avenir Book"/>
        </w:rPr>
      </w:pPr>
      <w:r>
        <w:rPr>
          <w:rFonts w:ascii="Avenir Book" w:hAnsi="Avenir Book"/>
        </w:rPr>
        <w:t>The project also revealed a clear demarcation of class</w:t>
      </w:r>
      <w:r w:rsidR="003869A5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</w:t>
      </w:r>
      <w:del w:id="142" w:author="Jeff Thompson" w:date="2017-07-10T13:39:00Z">
        <w:r w:rsidDel="001B696C">
          <w:rPr>
            <w:rFonts w:ascii="Avenir Book" w:hAnsi="Avenir Book"/>
          </w:rPr>
          <w:delText>when it came to the</w:delText>
        </w:r>
      </w:del>
      <w:ins w:id="143" w:author="Jeff Thompson" w:date="2017-07-10T13:39:00Z">
        <w:r w:rsidR="001B696C">
          <w:rPr>
            <w:rFonts w:ascii="Avenir Book" w:hAnsi="Avenir Book"/>
          </w:rPr>
          <w:t>evidenced by the</w:t>
        </w:r>
      </w:ins>
      <w:r>
        <w:rPr>
          <w:rFonts w:ascii="Avenir Book" w:hAnsi="Avenir Book"/>
        </w:rPr>
        <w:t xml:space="preserve"> </w:t>
      </w:r>
      <w:ins w:id="144" w:author="Jeff Thompson" w:date="2017-07-10T13:39:00Z">
        <w:r w:rsidR="001B696C">
          <w:rPr>
            <w:rFonts w:ascii="Avenir Book" w:hAnsi="Avenir Book"/>
          </w:rPr>
          <w:t xml:space="preserve">technical </w:t>
        </w:r>
      </w:ins>
      <w:r>
        <w:rPr>
          <w:rFonts w:ascii="Avenir Book" w:hAnsi="Avenir Book"/>
        </w:rPr>
        <w:t>quality of the photographs them</w:t>
      </w:r>
      <w:r w:rsidR="00A2772B">
        <w:rPr>
          <w:rFonts w:ascii="Avenir Book" w:hAnsi="Avenir Book"/>
        </w:rPr>
        <w:t xml:space="preserve">selves. Those that could afford </w:t>
      </w:r>
      <w:del w:id="145" w:author="Jeff Thompson" w:date="2017-07-10T13:40:00Z">
        <w:r w:rsidR="00A2772B" w:rsidDel="001B696C">
          <w:rPr>
            <w:rFonts w:ascii="Avenir Book" w:hAnsi="Avenir Book"/>
          </w:rPr>
          <w:delText>and/</w:delText>
        </w:r>
        <w:r w:rsidDel="001B696C">
          <w:rPr>
            <w:rFonts w:ascii="Avenir Book" w:hAnsi="Avenir Book"/>
          </w:rPr>
          <w:delText>or</w:delText>
        </w:r>
      </w:del>
      <w:ins w:id="146" w:author="Jeff Thompson" w:date="2017-07-10T13:40:00Z">
        <w:r w:rsidR="001B696C">
          <w:rPr>
            <w:rFonts w:ascii="Avenir Book" w:hAnsi="Avenir Book"/>
          </w:rPr>
          <w:t>to, or for whom</w:t>
        </w:r>
      </w:ins>
      <w:r>
        <w:rPr>
          <w:rFonts w:ascii="Avenir Book" w:hAnsi="Avenir Book"/>
        </w:rPr>
        <w:t xml:space="preserve"> it was </w:t>
      </w:r>
      <w:r w:rsidR="00233B44">
        <w:rPr>
          <w:rFonts w:ascii="Avenir Book" w:hAnsi="Avenir Book"/>
        </w:rPr>
        <w:t xml:space="preserve">financially </w:t>
      </w:r>
      <w:r>
        <w:rPr>
          <w:rFonts w:ascii="Avenir Book" w:hAnsi="Avenir Book"/>
        </w:rPr>
        <w:t>worthwhile</w:t>
      </w:r>
      <w:ins w:id="147" w:author="Jeff Thompson" w:date="2017-07-10T13:40:00Z">
        <w:r w:rsidR="001B696C">
          <w:rPr>
            <w:rFonts w:ascii="Avenir Book" w:hAnsi="Avenir Book"/>
          </w:rPr>
          <w:t>,</w:t>
        </w:r>
      </w:ins>
      <w:r>
        <w:rPr>
          <w:rFonts w:ascii="Avenir Book" w:hAnsi="Avenir Book"/>
        </w:rPr>
        <w:t xml:space="preserve"> hired professional photographers. The rooms shown were neat, generically </w:t>
      </w:r>
      <w:r w:rsidR="00F51248">
        <w:rPr>
          <w:rFonts w:ascii="Avenir Book" w:hAnsi="Avenir Book"/>
        </w:rPr>
        <w:t xml:space="preserve">but tastefully </w:t>
      </w:r>
      <w:r>
        <w:rPr>
          <w:rFonts w:ascii="Avenir Book" w:hAnsi="Avenir Book"/>
        </w:rPr>
        <w:t xml:space="preserve">decorated </w:t>
      </w:r>
      <w:r w:rsidR="003869A5">
        <w:rPr>
          <w:rFonts w:ascii="Avenir Book" w:hAnsi="Avenir Book"/>
        </w:rPr>
        <w:t>without</w:t>
      </w:r>
      <w:r>
        <w:rPr>
          <w:rFonts w:ascii="Avenir Book" w:hAnsi="Avenir Book"/>
        </w:rPr>
        <w:t xml:space="preserve"> the marks of lives being lived</w:t>
      </w:r>
      <w:r w:rsidR="00233B44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Exorbitant rents merited the cost of a wide-angle lens</w:t>
      </w:r>
      <w:ins w:id="148" w:author="Jeff Thompson" w:date="2017-07-10T13:40:00Z">
        <w:r w:rsidR="001B696C">
          <w:rPr>
            <w:rFonts w:ascii="Avenir Book" w:hAnsi="Avenir Book"/>
          </w:rPr>
          <w:t xml:space="preserve"> and </w:t>
        </w:r>
        <w:proofErr w:type="spellStart"/>
        <w:r w:rsidR="001B696C">
          <w:rPr>
            <w:rFonts w:ascii="Avenir Book" w:hAnsi="Avenir Book"/>
          </w:rPr>
          <w:t>HDR</w:t>
        </w:r>
        <w:proofErr w:type="spellEnd"/>
        <w:r w:rsidR="001B696C">
          <w:rPr>
            <w:rFonts w:ascii="Avenir Book" w:hAnsi="Avenir Book"/>
          </w:rPr>
          <w:t xml:space="preserve"> post-processing</w:t>
        </w:r>
      </w:ins>
      <w:r w:rsidR="00A2772B">
        <w:rPr>
          <w:rFonts w:ascii="Avenir Book" w:hAnsi="Avenir Book"/>
        </w:rPr>
        <w:t xml:space="preserve">. The professional photographs </w:t>
      </w:r>
      <w:r>
        <w:rPr>
          <w:rFonts w:ascii="Avenir Book" w:hAnsi="Avenir Book"/>
        </w:rPr>
        <w:t>were</w:t>
      </w:r>
      <w:del w:id="149" w:author="Jeff Thompson" w:date="2017-07-10T13:40:00Z">
        <w:r w:rsidDel="001B696C">
          <w:rPr>
            <w:rFonts w:ascii="Avenir Book" w:hAnsi="Avenir Book"/>
          </w:rPr>
          <w:delText>,</w:delText>
        </w:r>
      </w:del>
      <w:r>
        <w:rPr>
          <w:rFonts w:ascii="Avenir Book" w:hAnsi="Avenir Book"/>
        </w:rPr>
        <w:t xml:space="preserve"> lit with care and carefully edited</w:t>
      </w:r>
      <w:ins w:id="150" w:author="Jeff Thompson" w:date="2017-07-10T13:40:00Z">
        <w:r w:rsidR="001B696C">
          <w:rPr>
            <w:rFonts w:ascii="Avenir Book" w:hAnsi="Avenir Book"/>
          </w:rPr>
          <w:t xml:space="preserve"> but ultimately entirely generic</w:t>
        </w:r>
      </w:ins>
      <w:r>
        <w:rPr>
          <w:rFonts w:ascii="Avenir Book" w:hAnsi="Avenir Book"/>
        </w:rPr>
        <w:t xml:space="preserve"> </w:t>
      </w:r>
      <w:ins w:id="151" w:author="Jeff Thompson" w:date="2017-07-10T13:40:00Z">
        <w:r w:rsidR="001B696C">
          <w:rPr>
            <w:rFonts w:ascii="Avenir Book" w:hAnsi="Avenir Book"/>
          </w:rPr>
          <w:t>–</w:t>
        </w:r>
      </w:ins>
      <w:del w:id="152" w:author="Jeff Thompson" w:date="2017-07-10T13:40:00Z">
        <w:r w:rsidR="00A2772B" w:rsidDel="001B696C">
          <w:rPr>
            <w:rFonts w:ascii="Avenir Book" w:hAnsi="Avenir Book"/>
          </w:rPr>
          <w:delText>-</w:delText>
        </w:r>
      </w:del>
      <w:proofErr w:type="gramStart"/>
      <w:r w:rsidR="00A2772B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they </w:t>
      </w:r>
      <w:r w:rsidR="00F51248">
        <w:rPr>
          <w:rFonts w:ascii="Avenir Book" w:hAnsi="Avenir Book"/>
        </w:rPr>
        <w:t xml:space="preserve">all could have been taken by </w:t>
      </w:r>
      <w:ins w:id="153" w:author="Jeff Thompson" w:date="2017-07-10T13:41:00Z">
        <w:r w:rsidR="001B696C">
          <w:rPr>
            <w:rFonts w:ascii="Avenir Book" w:hAnsi="Avenir Book"/>
          </w:rPr>
          <w:t>a</w:t>
        </w:r>
      </w:ins>
      <w:del w:id="154" w:author="Jeff Thompson" w:date="2017-07-10T13:41:00Z">
        <w:r w:rsidR="003C69CC" w:rsidDel="001B696C">
          <w:rPr>
            <w:rFonts w:ascii="Avenir Book" w:hAnsi="Avenir Book"/>
          </w:rPr>
          <w:delText>one</w:delText>
        </w:r>
      </w:del>
      <w:r w:rsidR="003C69CC">
        <w:rPr>
          <w:rFonts w:ascii="Avenir Book" w:hAnsi="Avenir Book"/>
        </w:rPr>
        <w:t xml:space="preserve"> single photographer</w:t>
      </w:r>
      <w:proofErr w:type="gramEnd"/>
      <w:r>
        <w:rPr>
          <w:rFonts w:ascii="Avenir Book" w:hAnsi="Avenir Book"/>
        </w:rPr>
        <w:t xml:space="preserve">. </w:t>
      </w:r>
      <w:commentRangeStart w:id="155"/>
      <w:r w:rsidRPr="005E7560">
        <w:rPr>
          <w:rFonts w:ascii="Avenir Book" w:hAnsi="Avenir Book"/>
          <w:strike/>
          <w:rPrChange w:id="156" w:author="Jeff Thompson" w:date="2017-07-10T13:41:00Z">
            <w:rPr>
              <w:rFonts w:ascii="Avenir Book" w:hAnsi="Avenir Book"/>
            </w:rPr>
          </w:rPrChange>
        </w:rPr>
        <w:t xml:space="preserve">Their </w:t>
      </w:r>
      <w:r w:rsidR="00F51248" w:rsidRPr="005E7560">
        <w:rPr>
          <w:rFonts w:ascii="Avenir Book" w:hAnsi="Avenir Book"/>
          <w:strike/>
          <w:rPrChange w:id="157" w:author="Jeff Thompson" w:date="2017-07-10T13:41:00Z">
            <w:rPr>
              <w:rFonts w:ascii="Avenir Book" w:hAnsi="Avenir Book"/>
            </w:rPr>
          </w:rPrChange>
        </w:rPr>
        <w:t>skill and expertise created</w:t>
      </w:r>
      <w:r w:rsidRPr="005E7560">
        <w:rPr>
          <w:rFonts w:ascii="Avenir Book" w:hAnsi="Avenir Book"/>
          <w:strike/>
          <w:rPrChange w:id="158" w:author="Jeff Thompson" w:date="2017-07-10T13:41:00Z">
            <w:rPr>
              <w:rFonts w:ascii="Avenir Book" w:hAnsi="Avenir Book"/>
            </w:rPr>
          </w:rPrChange>
        </w:rPr>
        <w:t xml:space="preserve"> a close</w:t>
      </w:r>
      <w:r w:rsidR="00233B44" w:rsidRPr="005E7560">
        <w:rPr>
          <w:rFonts w:ascii="Avenir Book" w:hAnsi="Avenir Book"/>
          <w:strike/>
          <w:rPrChange w:id="159" w:author="Jeff Thompson" w:date="2017-07-10T13:41:00Z">
            <w:rPr>
              <w:rFonts w:ascii="Avenir Book" w:hAnsi="Avenir Book"/>
            </w:rPr>
          </w:rPrChange>
        </w:rPr>
        <w:t xml:space="preserve">d system that allowed </w:t>
      </w:r>
      <w:r w:rsidR="00F51248" w:rsidRPr="005E7560">
        <w:rPr>
          <w:rFonts w:ascii="Avenir Book" w:hAnsi="Avenir Book"/>
          <w:strike/>
          <w:rPrChange w:id="160" w:author="Jeff Thompson" w:date="2017-07-10T13:41:00Z">
            <w:rPr>
              <w:rFonts w:ascii="Avenir Book" w:hAnsi="Avenir Book"/>
            </w:rPr>
          </w:rPrChange>
        </w:rPr>
        <w:t xml:space="preserve">for </w:t>
      </w:r>
      <w:r w:rsidR="00233B44" w:rsidRPr="005E7560">
        <w:rPr>
          <w:rFonts w:ascii="Avenir Book" w:hAnsi="Avenir Book"/>
          <w:strike/>
          <w:rPrChange w:id="161" w:author="Jeff Thompson" w:date="2017-07-10T13:41:00Z">
            <w:rPr>
              <w:rFonts w:ascii="Avenir Book" w:hAnsi="Avenir Book"/>
            </w:rPr>
          </w:rPrChange>
        </w:rPr>
        <w:t>no oxygen.</w:t>
      </w:r>
      <w:commentRangeEnd w:id="155"/>
      <w:r w:rsidR="005E7560">
        <w:rPr>
          <w:rStyle w:val="CommentReference"/>
        </w:rPr>
        <w:commentReference w:id="155"/>
      </w:r>
      <w:r>
        <w:rPr>
          <w:rFonts w:ascii="Avenir Book" w:hAnsi="Avenir Book"/>
        </w:rPr>
        <w:t xml:space="preserve"> The </w:t>
      </w:r>
      <w:ins w:id="162" w:author="Jeff Thompson" w:date="2017-07-10T13:42:00Z">
        <w:r w:rsidR="005E7560">
          <w:rPr>
            <w:rFonts w:ascii="Avenir Book" w:hAnsi="Avenir Book"/>
          </w:rPr>
          <w:t>images</w:t>
        </w:r>
      </w:ins>
      <w:del w:id="163" w:author="Jeff Thompson" w:date="2017-07-10T13:42:00Z">
        <w:r w:rsidDel="005E7560">
          <w:rPr>
            <w:rFonts w:ascii="Avenir Book" w:hAnsi="Avenir Book"/>
          </w:rPr>
          <w:delText>ones</w:delText>
        </w:r>
      </w:del>
      <w:r>
        <w:rPr>
          <w:rFonts w:ascii="Avenir Book" w:hAnsi="Avenir Book"/>
        </w:rPr>
        <w:t xml:space="preserve"> taken by amateurs</w:t>
      </w:r>
      <w:ins w:id="164" w:author="Jeff Thompson" w:date="2017-07-10T13:41:00Z">
        <w:r w:rsidR="005E7560">
          <w:rPr>
            <w:rFonts w:ascii="Avenir Book" w:hAnsi="Avenir Book"/>
          </w:rPr>
          <w:t>,</w:t>
        </w:r>
      </w:ins>
      <w:del w:id="165" w:author="Jeff Thompson" w:date="2017-07-10T13:41:00Z">
        <w:r w:rsidDel="005E7560">
          <w:rPr>
            <w:rFonts w:ascii="Avenir Book" w:hAnsi="Avenir Book"/>
          </w:rPr>
          <w:delText>, the</w:delText>
        </w:r>
      </w:del>
      <w:r>
        <w:rPr>
          <w:rFonts w:ascii="Avenir Book" w:hAnsi="Avenir Book"/>
        </w:rPr>
        <w:t xml:space="preserve"> casual </w:t>
      </w:r>
      <w:ins w:id="166" w:author="Jeff Thompson" w:date="2017-07-10T13:42:00Z">
        <w:r w:rsidR="005E7560">
          <w:rPr>
            <w:rFonts w:ascii="Avenir Book" w:hAnsi="Avenir Book"/>
          </w:rPr>
          <w:t xml:space="preserve">and </w:t>
        </w:r>
      </w:ins>
      <w:r>
        <w:rPr>
          <w:rFonts w:ascii="Avenir Book" w:hAnsi="Avenir Book"/>
        </w:rPr>
        <w:t>perfunctory</w:t>
      </w:r>
      <w:ins w:id="167" w:author="Jeff Thompson" w:date="2017-07-10T13:42:00Z">
        <w:r w:rsidR="005E7560">
          <w:rPr>
            <w:rFonts w:ascii="Avenir Book" w:hAnsi="Avenir Book"/>
          </w:rPr>
          <w:t>,</w:t>
        </w:r>
      </w:ins>
      <w:del w:id="168" w:author="Jeff Thompson" w:date="2017-07-10T13:42:00Z">
        <w:r w:rsidDel="005E7560">
          <w:rPr>
            <w:rFonts w:ascii="Avenir Book" w:hAnsi="Avenir Book"/>
          </w:rPr>
          <w:delText xml:space="preserve"> images</w:delText>
        </w:r>
      </w:del>
      <w:r>
        <w:rPr>
          <w:rFonts w:ascii="Avenir Book" w:hAnsi="Avenir Book"/>
        </w:rPr>
        <w:t xml:space="preserve"> held the most joy and surprise</w:t>
      </w:r>
      <w:ins w:id="169" w:author="Jeff Thompson" w:date="2017-07-10T13:42:00Z">
        <w:r w:rsidR="005E7560">
          <w:rPr>
            <w:rFonts w:ascii="Avenir Book" w:hAnsi="Avenir Book"/>
          </w:rPr>
          <w:t>.</w:t>
        </w:r>
      </w:ins>
      <w:r w:rsidR="00233B44">
        <w:rPr>
          <w:rFonts w:ascii="Avenir Book" w:hAnsi="Avenir Book"/>
        </w:rPr>
        <w:t xml:space="preserve"> </w:t>
      </w:r>
      <w:del w:id="170" w:author="Jeff Thompson" w:date="2017-07-10T13:42:00Z">
        <w:r w:rsidR="00C73A20" w:rsidDel="005E7560">
          <w:rPr>
            <w:rFonts w:ascii="Avenir Book" w:hAnsi="Avenir Book"/>
          </w:rPr>
          <w:delText>– l</w:delText>
        </w:r>
      </w:del>
      <w:ins w:id="171" w:author="Jeff Thompson" w:date="2017-07-10T13:42:00Z">
        <w:r w:rsidR="005E7560">
          <w:rPr>
            <w:rFonts w:ascii="Avenir Book" w:hAnsi="Avenir Book"/>
          </w:rPr>
          <w:t>L</w:t>
        </w:r>
      </w:ins>
      <w:r w:rsidR="00C73A20">
        <w:rPr>
          <w:rFonts w:ascii="Avenir Book" w:hAnsi="Avenir Book"/>
        </w:rPr>
        <w:t xml:space="preserve">ow quality </w:t>
      </w:r>
      <w:ins w:id="172" w:author="Jeff Thompson" w:date="2017-07-10T13:42:00Z">
        <w:r w:rsidR="005E7560">
          <w:rPr>
            <w:rFonts w:ascii="Avenir Book" w:hAnsi="Avenir Book"/>
          </w:rPr>
          <w:t xml:space="preserve">jpeg </w:t>
        </w:r>
      </w:ins>
      <w:r w:rsidR="00C73A20">
        <w:rPr>
          <w:rFonts w:ascii="Avenir Book" w:hAnsi="Avenir Book"/>
        </w:rPr>
        <w:t xml:space="preserve">compression </w:t>
      </w:r>
      <w:ins w:id="173" w:author="Jeff Thompson" w:date="2017-07-10T13:42:00Z">
        <w:r w:rsidR="005E7560">
          <w:rPr>
            <w:rFonts w:ascii="Avenir Book" w:hAnsi="Avenir Book"/>
          </w:rPr>
          <w:t>and</w:t>
        </w:r>
      </w:ins>
      <w:del w:id="174" w:author="Jeff Thompson" w:date="2017-07-10T13:42:00Z">
        <w:r w:rsidR="00233B44" w:rsidDel="005E7560">
          <w:rPr>
            <w:rFonts w:ascii="Avenir Book" w:hAnsi="Avenir Book"/>
          </w:rPr>
          <w:delText>mixed with</w:delText>
        </w:r>
      </w:del>
      <w:r w:rsidR="00233B44">
        <w:rPr>
          <w:rFonts w:ascii="Avenir Book" w:hAnsi="Avenir Book"/>
        </w:rPr>
        <w:t xml:space="preserve"> </w:t>
      </w:r>
      <w:del w:id="175" w:author="Jeff Thompson" w:date="2017-07-10T13:42:00Z">
        <w:r w:rsidR="00233B44" w:rsidDel="005E7560">
          <w:rPr>
            <w:rFonts w:ascii="Avenir Book" w:hAnsi="Avenir Book"/>
          </w:rPr>
          <w:delText xml:space="preserve">intricate </w:delText>
        </w:r>
      </w:del>
      <w:r w:rsidR="00233B44">
        <w:rPr>
          <w:rFonts w:ascii="Avenir Book" w:hAnsi="Avenir Book"/>
        </w:rPr>
        <w:t>patterns</w:t>
      </w:r>
      <w:r w:rsidR="00C73A20">
        <w:rPr>
          <w:rFonts w:ascii="Avenir Book" w:hAnsi="Avenir Book"/>
        </w:rPr>
        <w:t xml:space="preserve"> </w:t>
      </w:r>
      <w:ins w:id="176" w:author="Jeff Thompson" w:date="2017-07-10T13:42:00Z">
        <w:r w:rsidR="005E7560">
          <w:rPr>
            <w:rFonts w:ascii="Avenir Book" w:hAnsi="Avenir Book"/>
          </w:rPr>
          <w:t>of</w:t>
        </w:r>
      </w:ins>
      <w:del w:id="177" w:author="Jeff Thompson" w:date="2017-07-10T13:42:00Z">
        <w:r w:rsidR="00233B44" w:rsidDel="005E7560">
          <w:rPr>
            <w:rFonts w:ascii="Avenir Book" w:hAnsi="Avenir Book"/>
          </w:rPr>
          <w:delText>–</w:delText>
        </w:r>
      </w:del>
      <w:r w:rsidR="00233B44">
        <w:rPr>
          <w:rFonts w:ascii="Avenir Book" w:hAnsi="Avenir Book"/>
        </w:rPr>
        <w:t xml:space="preserve"> overexposed windows with </w:t>
      </w:r>
      <w:r>
        <w:rPr>
          <w:rFonts w:ascii="Avenir Book" w:hAnsi="Avenir Book"/>
        </w:rPr>
        <w:t xml:space="preserve">underexposed </w:t>
      </w:r>
      <w:r w:rsidR="00C73A20">
        <w:rPr>
          <w:rFonts w:ascii="Avenir Book" w:hAnsi="Avenir Book"/>
        </w:rPr>
        <w:t>interiors</w:t>
      </w:r>
      <w:r>
        <w:rPr>
          <w:rFonts w:ascii="Avenir Book" w:hAnsi="Avenir Book"/>
        </w:rPr>
        <w:t xml:space="preserve"> </w:t>
      </w:r>
      <w:r w:rsidR="00233B44">
        <w:rPr>
          <w:rFonts w:ascii="Avenir Book" w:hAnsi="Avenir Book"/>
        </w:rPr>
        <w:t>creat</w:t>
      </w:r>
      <w:ins w:id="178" w:author="Jeff Thompson" w:date="2017-07-10T13:42:00Z">
        <w:r w:rsidR="005E7560">
          <w:rPr>
            <w:rFonts w:ascii="Avenir Book" w:hAnsi="Avenir Book"/>
          </w:rPr>
          <w:t>e</w:t>
        </w:r>
      </w:ins>
      <w:del w:id="179" w:author="Jeff Thompson" w:date="2017-07-10T13:42:00Z">
        <w:r w:rsidR="00233B44" w:rsidDel="005E7560">
          <w:rPr>
            <w:rFonts w:ascii="Avenir Book" w:hAnsi="Avenir Book"/>
          </w:rPr>
          <w:delText>ing</w:delText>
        </w:r>
      </w:del>
      <w:r w:rsidR="00233B44">
        <w:rPr>
          <w:rFonts w:ascii="Avenir Book" w:hAnsi="Avenir Book"/>
        </w:rPr>
        <w:t xml:space="preserve"> </w:t>
      </w:r>
      <w:commentRangeStart w:id="180"/>
      <w:r w:rsidR="00233B44">
        <w:rPr>
          <w:rFonts w:ascii="Avenir Book" w:hAnsi="Avenir Book"/>
        </w:rPr>
        <w:t>photographic magic</w:t>
      </w:r>
      <w:commentRangeEnd w:id="180"/>
      <w:r w:rsidR="005E7560">
        <w:rPr>
          <w:rStyle w:val="CommentReference"/>
        </w:rPr>
        <w:commentReference w:id="180"/>
      </w:r>
      <w:r w:rsidR="00233B44">
        <w:rPr>
          <w:rFonts w:ascii="Avenir Book" w:hAnsi="Avenir Book"/>
        </w:rPr>
        <w:t>. I would imag</w:t>
      </w:r>
      <w:ins w:id="181" w:author="Jeff Thompson" w:date="2017-07-10T13:43:00Z">
        <w:r w:rsidR="005E7560">
          <w:rPr>
            <w:rFonts w:ascii="Avenir Book" w:hAnsi="Avenir Book"/>
          </w:rPr>
          <w:t>ine</w:t>
        </w:r>
      </w:ins>
      <w:del w:id="182" w:author="Jeff Thompson" w:date="2017-07-10T13:43:00Z">
        <w:r w:rsidR="00233B44" w:rsidDel="005E7560">
          <w:rPr>
            <w:rFonts w:ascii="Avenir Book" w:hAnsi="Avenir Book"/>
          </w:rPr>
          <w:delText>e</w:delText>
        </w:r>
      </w:del>
      <w:r w:rsidR="00233B44">
        <w:rPr>
          <w:rFonts w:ascii="Avenir Book" w:hAnsi="Avenir Book"/>
        </w:rPr>
        <w:t xml:space="preserve"> the photographer</w:t>
      </w:r>
      <w:r w:rsidR="00651885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probably the landlord themselves</w:t>
      </w:r>
      <w:ins w:id="183" w:author="Jeff Thompson" w:date="2017-07-10T13:43:00Z">
        <w:r w:rsidR="005E7560">
          <w:rPr>
            <w:rFonts w:ascii="Avenir Book" w:hAnsi="Avenir Book"/>
          </w:rPr>
          <w:t>,</w:t>
        </w:r>
      </w:ins>
      <w:r w:rsidR="00233B44">
        <w:rPr>
          <w:rFonts w:ascii="Avenir Book" w:hAnsi="Avenir Book"/>
        </w:rPr>
        <w:t xml:space="preserve"> pausing and </w:t>
      </w:r>
      <w:commentRangeStart w:id="184"/>
      <w:r w:rsidR="00C73A20">
        <w:rPr>
          <w:rFonts w:ascii="Avenir Book" w:hAnsi="Avenir Book"/>
        </w:rPr>
        <w:t xml:space="preserve">caught up </w:t>
      </w:r>
      <w:r w:rsidR="00233B44">
        <w:rPr>
          <w:rFonts w:ascii="Avenir Book" w:hAnsi="Avenir Book"/>
        </w:rPr>
        <w:t xml:space="preserve">for a moment </w:t>
      </w:r>
      <w:commentRangeEnd w:id="184"/>
      <w:r w:rsidR="005E7560">
        <w:rPr>
          <w:rStyle w:val="CommentReference"/>
        </w:rPr>
        <w:commentReference w:id="184"/>
      </w:r>
      <w:r w:rsidR="00C73A20">
        <w:rPr>
          <w:rFonts w:ascii="Avenir Book" w:hAnsi="Avenir Book"/>
        </w:rPr>
        <w:t>in the beauty of the way light hit a wall. How it broke up as it ran</w:t>
      </w:r>
      <w:r w:rsidR="00233B44">
        <w:rPr>
          <w:rFonts w:ascii="Avenir Book" w:hAnsi="Avenir Book"/>
        </w:rPr>
        <w:t xml:space="preserve"> through the slats of the blind, throwing a pattern on </w:t>
      </w:r>
      <w:r w:rsidR="00F51248">
        <w:rPr>
          <w:rFonts w:ascii="Avenir Book" w:hAnsi="Avenir Book"/>
        </w:rPr>
        <w:t>a</w:t>
      </w:r>
      <w:ins w:id="185" w:author="Jeff Thompson" w:date="2017-07-10T13:44:00Z">
        <w:r w:rsidR="005E7560">
          <w:rPr>
            <w:rFonts w:ascii="Avenir Book" w:hAnsi="Avenir Book"/>
          </w:rPr>
          <w:t xml:space="preserve"> well-worn</w:t>
        </w:r>
      </w:ins>
      <w:r w:rsidR="00F51248">
        <w:rPr>
          <w:rFonts w:ascii="Avenir Book" w:hAnsi="Avenir Book"/>
        </w:rPr>
        <w:t xml:space="preserve"> wooden floor</w:t>
      </w:r>
      <w:r w:rsidR="00233B44">
        <w:rPr>
          <w:rFonts w:ascii="Avenir Book" w:hAnsi="Avenir Book"/>
        </w:rPr>
        <w:t>.</w:t>
      </w:r>
      <w:r w:rsidR="00C73A20">
        <w:rPr>
          <w:rFonts w:ascii="Avenir Book" w:hAnsi="Avenir Book"/>
        </w:rPr>
        <w:t xml:space="preserve"> That </w:t>
      </w:r>
      <w:r w:rsidR="00233B44">
        <w:rPr>
          <w:rFonts w:ascii="Avenir Book" w:hAnsi="Avenir Book"/>
        </w:rPr>
        <w:t>for a moment</w:t>
      </w:r>
      <w:r w:rsidR="0033079E">
        <w:rPr>
          <w:rFonts w:ascii="Avenir Book" w:hAnsi="Avenir Book"/>
        </w:rPr>
        <w:t xml:space="preserve"> they p</w:t>
      </w:r>
      <w:r w:rsidR="00F51248">
        <w:rPr>
          <w:rFonts w:ascii="Avenir Book" w:hAnsi="Avenir Book"/>
        </w:rPr>
        <w:t>aused</w:t>
      </w:r>
      <w:r w:rsidR="0033079E">
        <w:rPr>
          <w:rFonts w:ascii="Avenir Book" w:hAnsi="Avenir Book"/>
        </w:rPr>
        <w:t xml:space="preserve"> in their task</w:t>
      </w:r>
      <w:ins w:id="186" w:author="Jeff Thompson" w:date="2017-07-10T13:44:00Z">
        <w:r w:rsidR="005E7560">
          <w:rPr>
            <w:rFonts w:ascii="Avenir Book" w:hAnsi="Avenir Book"/>
          </w:rPr>
          <w:t>,</w:t>
        </w:r>
      </w:ins>
      <w:r w:rsidR="0033079E">
        <w:rPr>
          <w:rFonts w:ascii="Avenir Book" w:hAnsi="Avenir Book"/>
        </w:rPr>
        <w:t xml:space="preserve"> </w:t>
      </w:r>
      <w:r w:rsidR="00F51248">
        <w:rPr>
          <w:rFonts w:ascii="Avenir Book" w:hAnsi="Avenir Book"/>
        </w:rPr>
        <w:t>caught up in capturing</w:t>
      </w:r>
      <w:r w:rsidR="0033079E">
        <w:rPr>
          <w:rFonts w:ascii="Avenir Book" w:hAnsi="Avenir Book"/>
        </w:rPr>
        <w:t xml:space="preserve"> something beyond just documentation</w:t>
      </w:r>
      <w:ins w:id="187" w:author="Jeff Thompson" w:date="2017-07-10T13:44:00Z">
        <w:r w:rsidR="005E7560">
          <w:rPr>
            <w:rFonts w:ascii="Avenir Book" w:hAnsi="Avenir Book"/>
          </w:rPr>
          <w:t xml:space="preserve"> and a rush to get the place listed</w:t>
        </w:r>
      </w:ins>
      <w:r w:rsidR="0033079E">
        <w:rPr>
          <w:rFonts w:ascii="Avenir Book" w:hAnsi="Avenir Book"/>
        </w:rPr>
        <w:t>.</w:t>
      </w:r>
      <w:del w:id="188" w:author="Jeff Thompson" w:date="2017-07-10T13:44:00Z">
        <w:r w:rsidR="0033079E" w:rsidDel="005E7560">
          <w:rPr>
            <w:rFonts w:ascii="Avenir Book" w:hAnsi="Avenir Book"/>
          </w:rPr>
          <w:delText xml:space="preserve"> </w:delText>
        </w:r>
        <w:r w:rsidR="00233B44" w:rsidDel="005E7560">
          <w:rPr>
            <w:rFonts w:ascii="Avenir Book" w:hAnsi="Avenir Book"/>
          </w:rPr>
          <w:delText xml:space="preserve"> </w:delText>
        </w:r>
      </w:del>
    </w:p>
    <w:p w14:paraId="4D83D130" w14:textId="0AFE92C4" w:rsidR="005B2AC1" w:rsidRDefault="00C73A20">
      <w:p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</w:p>
    <w:p w14:paraId="37DE6680" w14:textId="3A6CFE4E" w:rsidR="00F51248" w:rsidRDefault="00F51248" w:rsidP="00F51248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project started </w:t>
      </w:r>
      <w:del w:id="189" w:author="Jeff Thompson" w:date="2017-07-10T13:45:00Z">
        <w:r w:rsidDel="005E7560">
          <w:rPr>
            <w:rFonts w:ascii="Avenir Book" w:hAnsi="Avenir Book"/>
          </w:rPr>
          <w:delText>with a proposal request from an arts org, that coincided with</w:delText>
        </w:r>
      </w:del>
      <w:ins w:id="190" w:author="Jeff Thompson" w:date="2017-07-10T13:45:00Z">
        <w:r w:rsidR="005E7560">
          <w:rPr>
            <w:rFonts w:ascii="Avenir Book" w:hAnsi="Avenir Book"/>
          </w:rPr>
          <w:t>around the same time we began a</w:t>
        </w:r>
      </w:ins>
      <w:r>
        <w:rPr>
          <w:rFonts w:ascii="Avenir Book" w:hAnsi="Avenir Book"/>
        </w:rPr>
        <w:t xml:space="preserve"> </w:t>
      </w:r>
      <w:del w:id="191" w:author="Jeff Thompson" w:date="2017-07-10T13:45:00Z">
        <w:r w:rsidDel="005E7560">
          <w:rPr>
            <w:rFonts w:ascii="Avenir Book" w:hAnsi="Avenir Book"/>
          </w:rPr>
          <w:delText xml:space="preserve">our </w:delText>
        </w:r>
      </w:del>
      <w:r>
        <w:rPr>
          <w:rFonts w:ascii="Avenir Book" w:hAnsi="Avenir Book"/>
        </w:rPr>
        <w:t>months</w:t>
      </w:r>
      <w:ins w:id="192" w:author="Jeff Thompson" w:date="2017-07-10T13:45:00Z">
        <w:r w:rsidR="005E7560">
          <w:rPr>
            <w:rFonts w:ascii="Avenir Book" w:hAnsi="Avenir Book"/>
          </w:rPr>
          <w:t>-</w:t>
        </w:r>
      </w:ins>
      <w:del w:id="193" w:author="Jeff Thompson" w:date="2017-07-10T13:45:00Z">
        <w:r w:rsidDel="005E7560">
          <w:rPr>
            <w:rFonts w:ascii="Avenir Book" w:hAnsi="Avenir Book"/>
          </w:rPr>
          <w:delText xml:space="preserve"> </w:delText>
        </w:r>
      </w:del>
      <w:r>
        <w:rPr>
          <w:rFonts w:ascii="Avenir Book" w:hAnsi="Avenir Book"/>
        </w:rPr>
        <w:t>long search</w:t>
      </w:r>
      <w:del w:id="194" w:author="Jeff Thompson" w:date="2017-07-10T13:45:00Z">
        <w:r w:rsidDel="005E7560">
          <w:rPr>
            <w:rFonts w:ascii="Avenir Book" w:hAnsi="Avenir Book"/>
          </w:rPr>
          <w:delText>ing</w:delText>
        </w:r>
      </w:del>
      <w:r>
        <w:rPr>
          <w:rFonts w:ascii="Avenir Book" w:hAnsi="Avenir Book"/>
        </w:rPr>
        <w:t xml:space="preserve"> for a home to purchase. We were saturated with </w:t>
      </w:r>
      <w:del w:id="195" w:author="Jeff Thompson" w:date="2017-07-10T13:46:00Z">
        <w:r w:rsidDel="005E7560">
          <w:rPr>
            <w:rFonts w:ascii="Avenir Book" w:hAnsi="Avenir Book"/>
          </w:rPr>
          <w:delText xml:space="preserve">looking at </w:delText>
        </w:r>
      </w:del>
      <w:r>
        <w:rPr>
          <w:rFonts w:ascii="Avenir Book" w:hAnsi="Avenir Book"/>
        </w:rPr>
        <w:t>images of homes</w:t>
      </w:r>
      <w:ins w:id="196" w:author="Jeff Thompson" w:date="2017-07-10T13:46:00Z">
        <w:r w:rsidR="005E7560">
          <w:rPr>
            <w:rFonts w:ascii="Avenir Book" w:hAnsi="Avenir Book"/>
          </w:rPr>
          <w:t>, spending hours</w:t>
        </w:r>
      </w:ins>
      <w:r>
        <w:rPr>
          <w:rFonts w:ascii="Avenir Book" w:hAnsi="Avenir Book"/>
        </w:rPr>
        <w:t xml:space="preserve"> online</w:t>
      </w:r>
      <w:ins w:id="197" w:author="Jeff Thompson" w:date="2017-07-10T13:46:00Z">
        <w:r w:rsidR="005E7560">
          <w:rPr>
            <w:rFonts w:ascii="Avenir Book" w:hAnsi="Avenir Book"/>
          </w:rPr>
          <w:t xml:space="preserve"> and</w:t>
        </w:r>
      </w:ins>
      <w:del w:id="198" w:author="Jeff Thompson" w:date="2017-07-10T13:46:00Z">
        <w:r w:rsidDel="005E7560">
          <w:rPr>
            <w:rFonts w:ascii="Avenir Book" w:hAnsi="Avenir Book"/>
          </w:rPr>
          <w:delText>,</w:delText>
        </w:r>
      </w:del>
      <w:r>
        <w:rPr>
          <w:rFonts w:ascii="Avenir Book" w:hAnsi="Avenir Book"/>
        </w:rPr>
        <w:t xml:space="preserve"> </w:t>
      </w:r>
      <w:ins w:id="199" w:author="Jeff Thompson" w:date="2017-07-10T13:46:00Z">
        <w:r w:rsidR="005E7560">
          <w:rPr>
            <w:rFonts w:ascii="Avenir Book" w:hAnsi="Avenir Book"/>
          </w:rPr>
          <w:t xml:space="preserve">hopefully </w:t>
        </w:r>
      </w:ins>
      <w:r>
        <w:rPr>
          <w:rFonts w:ascii="Avenir Book" w:hAnsi="Avenir Book"/>
        </w:rPr>
        <w:t xml:space="preserve">projecting ourselves </w:t>
      </w:r>
      <w:del w:id="200" w:author="Jeff Thompson" w:date="2017-07-10T13:46:00Z">
        <w:r w:rsidDel="005E7560">
          <w:rPr>
            <w:rFonts w:ascii="Avenir Book" w:hAnsi="Avenir Book"/>
          </w:rPr>
          <w:delText xml:space="preserve">hopefully </w:delText>
        </w:r>
      </w:del>
      <w:r>
        <w:rPr>
          <w:rFonts w:ascii="Avenir Book" w:hAnsi="Avenir Book"/>
        </w:rPr>
        <w:t>into these virtual spaces</w:t>
      </w:r>
      <w:del w:id="201" w:author="Jeff Thompson" w:date="2017-07-10T13:45:00Z">
        <w:r w:rsidDel="005E7560">
          <w:rPr>
            <w:rFonts w:ascii="Avenir Book" w:hAnsi="Avenir Book"/>
          </w:rPr>
          <w:delText xml:space="preserve"> but the artists in us saw opportunity</w:delText>
        </w:r>
      </w:del>
      <w:r>
        <w:rPr>
          <w:rFonts w:ascii="Avenir Book" w:hAnsi="Avenir Book"/>
        </w:rPr>
        <w:t xml:space="preserve">. The project continued even as our plans </w:t>
      </w:r>
      <w:del w:id="202" w:author="Jeff Thompson" w:date="2017-07-10T13:46:00Z">
        <w:r w:rsidDel="005E7560">
          <w:rPr>
            <w:rFonts w:ascii="Avenir Book" w:hAnsi="Avenir Book"/>
          </w:rPr>
          <w:delText>for showing with the arts organization</w:delText>
        </w:r>
      </w:del>
      <w:ins w:id="203" w:author="Jeff Thompson" w:date="2017-07-10T13:46:00Z">
        <w:r w:rsidR="005E7560">
          <w:rPr>
            <w:rFonts w:ascii="Avenir Book" w:hAnsi="Avenir Book"/>
          </w:rPr>
          <w:t>for purchasing a home</w:t>
        </w:r>
      </w:ins>
      <w:r>
        <w:rPr>
          <w:rFonts w:ascii="Avenir Book" w:hAnsi="Avenir Book"/>
        </w:rPr>
        <w:t xml:space="preserve"> sputtered</w:t>
      </w:r>
      <w:del w:id="204" w:author="Jeff Thompson" w:date="2017-07-10T13:46:00Z">
        <w:r w:rsidDel="005E7560">
          <w:rPr>
            <w:rFonts w:ascii="Avenir Book" w:hAnsi="Avenir Book"/>
          </w:rPr>
          <w:delText xml:space="preserve"> </w:delText>
        </w:r>
      </w:del>
      <w:ins w:id="205" w:author="Jeff Thompson" w:date="2017-07-10T13:46:00Z">
        <w:r w:rsidR="005E7560">
          <w:rPr>
            <w:rFonts w:ascii="Avenir Book" w:hAnsi="Avenir Book"/>
          </w:rPr>
          <w:t xml:space="preserve"> and we rented yet another </w:t>
        </w:r>
      </w:ins>
      <w:ins w:id="206" w:author="Jeff Thompson" w:date="2017-07-10T13:47:00Z">
        <w:r w:rsidR="005E7560">
          <w:rPr>
            <w:rFonts w:ascii="Avenir Book" w:hAnsi="Avenir Book"/>
          </w:rPr>
          <w:t>apartment, both like every other place and yet chock-full of unique details</w:t>
        </w:r>
      </w:ins>
      <w:del w:id="207" w:author="Jeff Thompson" w:date="2017-07-10T13:46:00Z">
        <w:r w:rsidDel="005E7560">
          <w:rPr>
            <w:rFonts w:ascii="Avenir Book" w:hAnsi="Avenir Book"/>
          </w:rPr>
          <w:delText>along with our hopes of purchasing a home</w:delText>
        </w:r>
      </w:del>
      <w:r>
        <w:rPr>
          <w:rFonts w:ascii="Avenir Book" w:hAnsi="Avenir Book"/>
        </w:rPr>
        <w:t>. We continued to work on the project</w:t>
      </w:r>
      <w:ins w:id="208" w:author="Jeff Thompson" w:date="2017-07-10T13:47:00Z">
        <w:r w:rsidR="005E7560">
          <w:rPr>
            <w:rFonts w:ascii="Avenir Book" w:hAnsi="Avenir Book"/>
          </w:rPr>
          <w:t xml:space="preserve"> for the next year, and</w:t>
        </w:r>
      </w:ins>
      <w:del w:id="209" w:author="Jeff Thompson" w:date="2017-07-10T13:47:00Z">
        <w:r w:rsidDel="005E7560">
          <w:rPr>
            <w:rFonts w:ascii="Avenir Book" w:hAnsi="Avenir Book"/>
          </w:rPr>
          <w:delText xml:space="preserve">, as we desperately looked for actual apartments to rent and move to before our lease ended and </w:delText>
        </w:r>
        <w:r w:rsidR="003C69CC" w:rsidDel="005E7560">
          <w:rPr>
            <w:rFonts w:ascii="Avenir Book" w:hAnsi="Avenir Book"/>
          </w:rPr>
          <w:delText>we were kicked out</w:delText>
        </w:r>
      </w:del>
      <w:ins w:id="210" w:author="Jeff Thompson" w:date="2017-07-10T13:48:00Z">
        <w:r w:rsidR="005E7560">
          <w:rPr>
            <w:rFonts w:ascii="Avenir Book" w:hAnsi="Avenir Book"/>
          </w:rPr>
          <w:t xml:space="preserve"> i</w:t>
        </w:r>
      </w:ins>
      <w:del w:id="211" w:author="Jeff Thompson" w:date="2017-07-10T13:48:00Z">
        <w:r w:rsidR="003C69CC" w:rsidDel="005E7560">
          <w:rPr>
            <w:rFonts w:ascii="Avenir Book" w:hAnsi="Avenir Book"/>
          </w:rPr>
          <w:delText>. I</w:delText>
        </w:r>
      </w:del>
      <w:r w:rsidR="003C69CC">
        <w:rPr>
          <w:rFonts w:ascii="Avenir Book" w:hAnsi="Avenir Book"/>
        </w:rPr>
        <w:t>n fact as</w:t>
      </w:r>
      <w:r>
        <w:rPr>
          <w:rFonts w:ascii="Avenir Book" w:hAnsi="Avenir Book"/>
        </w:rPr>
        <w:t xml:space="preserve"> I write this we are looking again for an</w:t>
      </w:r>
      <w:ins w:id="212" w:author="Jeff Thompson" w:date="2017-07-10T13:48:00Z">
        <w:r w:rsidR="005E7560">
          <w:rPr>
            <w:rFonts w:ascii="Avenir Book" w:hAnsi="Avenir Book"/>
          </w:rPr>
          <w:t>other</w:t>
        </w:r>
      </w:ins>
      <w:r>
        <w:rPr>
          <w:rFonts w:ascii="Avenir Book" w:hAnsi="Avenir Book"/>
        </w:rPr>
        <w:t xml:space="preserve"> apartment. </w:t>
      </w:r>
    </w:p>
    <w:p w14:paraId="39ACDE71" w14:textId="77777777" w:rsidR="00F51248" w:rsidRDefault="00F51248">
      <w:pPr>
        <w:rPr>
          <w:rFonts w:ascii="Avenir Book" w:hAnsi="Avenir Book"/>
        </w:rPr>
      </w:pPr>
    </w:p>
    <w:p w14:paraId="4B05B253" w14:textId="77777777" w:rsidR="003C69CC" w:rsidRDefault="005E7560">
      <w:pPr>
        <w:rPr>
          <w:rFonts w:ascii="Avenir Book" w:hAnsi="Avenir Book"/>
        </w:rPr>
      </w:pPr>
      <w:r>
        <w:rPr>
          <w:rStyle w:val="CommentReference"/>
        </w:rPr>
        <w:commentReference w:id="213"/>
      </w:r>
    </w:p>
    <w:p w14:paraId="3496E90E" w14:textId="77777777" w:rsidR="003C69CC" w:rsidRDefault="003C69CC">
      <w:pPr>
        <w:rPr>
          <w:rFonts w:ascii="Avenir Book" w:hAnsi="Avenir Book"/>
        </w:rPr>
      </w:pPr>
    </w:p>
    <w:p w14:paraId="1C777BD4" w14:textId="77777777" w:rsidR="003C69CC" w:rsidRDefault="003C69CC">
      <w:pPr>
        <w:rPr>
          <w:rFonts w:ascii="Avenir Book" w:hAnsi="Avenir Book"/>
        </w:rPr>
      </w:pPr>
    </w:p>
    <w:p w14:paraId="2ED64145" w14:textId="77777777" w:rsidR="003C69CC" w:rsidRDefault="003C69CC">
      <w:pPr>
        <w:rPr>
          <w:rFonts w:ascii="Avenir Book" w:hAnsi="Avenir Book"/>
        </w:rPr>
      </w:pPr>
    </w:p>
    <w:p w14:paraId="6C92B1F4" w14:textId="77777777" w:rsidR="003C69CC" w:rsidRDefault="003C69CC">
      <w:pPr>
        <w:rPr>
          <w:rFonts w:ascii="Avenir Book" w:hAnsi="Avenir Book"/>
        </w:rPr>
      </w:pPr>
    </w:p>
    <w:p w14:paraId="52C1DF31" w14:textId="18656188" w:rsidR="003C69CC" w:rsidRDefault="003C69CC">
      <w:pPr>
        <w:rPr>
          <w:rFonts w:ascii="Avenir Book" w:hAnsi="Avenir Book"/>
        </w:rPr>
      </w:pPr>
      <w:r>
        <w:rPr>
          <w:rFonts w:ascii="Avenir Book" w:hAnsi="Avenir Book"/>
        </w:rPr>
        <w:t>Misc. notes.</w:t>
      </w:r>
    </w:p>
    <w:p w14:paraId="1277C8F7" w14:textId="77777777" w:rsidR="003C69CC" w:rsidRDefault="003C69CC">
      <w:pPr>
        <w:rPr>
          <w:rFonts w:ascii="Avenir Book" w:hAnsi="Avenir Book"/>
        </w:rPr>
      </w:pPr>
    </w:p>
    <w:p w14:paraId="40C84119" w14:textId="77777777" w:rsidR="003C69CC" w:rsidRDefault="003C69CC" w:rsidP="003C69CC">
      <w:pPr>
        <w:rPr>
          <w:rFonts w:ascii="Avenir Book" w:hAnsi="Avenir Book"/>
        </w:rPr>
      </w:pPr>
    </w:p>
    <w:p w14:paraId="5D7635EB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Explain Drift Station. </w:t>
      </w:r>
    </w:p>
    <w:p w14:paraId="1AFF7069" w14:textId="77777777" w:rsidR="003C69CC" w:rsidRDefault="003C69CC" w:rsidP="003C69CC">
      <w:pPr>
        <w:rPr>
          <w:rFonts w:ascii="Avenir Book" w:hAnsi="Avenir Book"/>
        </w:rPr>
      </w:pPr>
    </w:p>
    <w:p w14:paraId="54881F2B" w14:textId="77777777" w:rsidR="003C69CC" w:rsidRDefault="003C69CC" w:rsidP="003C69CC">
      <w:pPr>
        <w:rPr>
          <w:rFonts w:ascii="Avenir Book" w:hAnsi="Avenir Book"/>
        </w:rPr>
      </w:pPr>
    </w:p>
    <w:p w14:paraId="0520A937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cable snaked in a corner. </w:t>
      </w:r>
    </w:p>
    <w:p w14:paraId="5108485E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Connected to my own nomadic life – the hopefulness of a new apartment. My stationary friends have moved 3 times and all own homes now. </w:t>
      </w:r>
    </w:p>
    <w:p w14:paraId="45CD307D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I have not lived anywhere longer then 3 years now since I moved out of my </w:t>
      </w:r>
      <w:proofErr w:type="gramStart"/>
      <w:r>
        <w:rPr>
          <w:rFonts w:ascii="Avenir Book" w:hAnsi="Avenir Book"/>
        </w:rPr>
        <w:t>parents</w:t>
      </w:r>
      <w:proofErr w:type="gramEnd"/>
      <w:r>
        <w:rPr>
          <w:rFonts w:ascii="Avenir Book" w:hAnsi="Avenir Book"/>
        </w:rPr>
        <w:t xml:space="preserve"> house. 16 apartments</w:t>
      </w:r>
    </w:p>
    <w:p w14:paraId="6BCA0C4A" w14:textId="77777777" w:rsidR="003C69CC" w:rsidRDefault="003C69CC" w:rsidP="003C69CC">
      <w:pPr>
        <w:rPr>
          <w:rFonts w:ascii="Avenir Book" w:hAnsi="Avenir Book"/>
        </w:rPr>
      </w:pPr>
    </w:p>
    <w:p w14:paraId="41466DC4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Buffalo 1</w:t>
      </w:r>
    </w:p>
    <w:p w14:paraId="45EDCDD9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Buffalo 2</w:t>
      </w:r>
    </w:p>
    <w:p w14:paraId="4EFEC8E9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Buffalo – alone</w:t>
      </w:r>
    </w:p>
    <w:p w14:paraId="1F6E6CA3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Buffalo – </w:t>
      </w:r>
      <w:proofErr w:type="spellStart"/>
      <w:r>
        <w:rPr>
          <w:rFonts w:ascii="Avenir Book" w:hAnsi="Avenir Book"/>
        </w:rPr>
        <w:t>Krisitn</w:t>
      </w:r>
      <w:proofErr w:type="spellEnd"/>
      <w:r>
        <w:rPr>
          <w:rFonts w:ascii="Avenir Book" w:hAnsi="Avenir Book"/>
        </w:rPr>
        <w:t xml:space="preserve"> Rob</w:t>
      </w:r>
    </w:p>
    <w:p w14:paraId="6A4A6275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Buffalo – Ti </w:t>
      </w:r>
    </w:p>
    <w:p w14:paraId="42B01A04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Jersey City</w:t>
      </w:r>
    </w:p>
    <w:p w14:paraId="78E2DA6D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Clinton Hill</w:t>
      </w:r>
    </w:p>
    <w:p w14:paraId="31E272AC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Fort Greene</w:t>
      </w:r>
    </w:p>
    <w:p w14:paraId="5755F9B0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Maine </w:t>
      </w:r>
    </w:p>
    <w:p w14:paraId="1858C08A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Harlem</w:t>
      </w:r>
    </w:p>
    <w:p w14:paraId="1FDF1B51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Jackson Heights</w:t>
      </w:r>
    </w:p>
    <w:p w14:paraId="4D27BA35" w14:textId="77777777" w:rsidR="003C69CC" w:rsidRDefault="003C69CC" w:rsidP="003C69CC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Greenpoint</w:t>
      </w:r>
      <w:proofErr w:type="spellEnd"/>
    </w:p>
    <w:p w14:paraId="081F5D8C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Montclair</w:t>
      </w:r>
    </w:p>
    <w:p w14:paraId="3654729E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Lincoln</w:t>
      </w:r>
    </w:p>
    <w:p w14:paraId="60BDD80F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 xml:space="preserve">Bloomfield </w:t>
      </w:r>
    </w:p>
    <w:p w14:paraId="6E16AE48" w14:textId="77777777" w:rsidR="003C69CC" w:rsidRDefault="003C69CC" w:rsidP="003C69CC">
      <w:pPr>
        <w:rPr>
          <w:rFonts w:ascii="Avenir Book" w:hAnsi="Avenir Book"/>
        </w:rPr>
      </w:pPr>
      <w:r>
        <w:rPr>
          <w:rFonts w:ascii="Avenir Book" w:hAnsi="Avenir Book"/>
        </w:rPr>
        <w:t>JC</w:t>
      </w:r>
    </w:p>
    <w:p w14:paraId="77290381" w14:textId="77777777" w:rsidR="003C69CC" w:rsidRDefault="003C69CC" w:rsidP="003C69CC">
      <w:pPr>
        <w:rPr>
          <w:rFonts w:ascii="Avenir Book" w:hAnsi="Avenir Book"/>
        </w:rPr>
      </w:pPr>
    </w:p>
    <w:p w14:paraId="7B7855BC" w14:textId="77777777" w:rsidR="003C69CC" w:rsidRDefault="003C69CC" w:rsidP="003C69CC">
      <w:pPr>
        <w:rPr>
          <w:rFonts w:ascii="Avenir Book" w:hAnsi="Avenir Book"/>
        </w:rPr>
      </w:pPr>
    </w:p>
    <w:p w14:paraId="045B61EC" w14:textId="77777777" w:rsidR="003C69CC" w:rsidRPr="002F04C5" w:rsidRDefault="003C69CC">
      <w:pPr>
        <w:rPr>
          <w:rFonts w:ascii="Avenir Book" w:hAnsi="Avenir Book"/>
        </w:rPr>
      </w:pPr>
    </w:p>
    <w:sectPr w:rsidR="003C69CC" w:rsidRPr="002F04C5" w:rsidSect="004F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eff Thompson" w:date="2017-07-10T13:17:00Z" w:initials="JT">
    <w:p w14:paraId="30924C49" w14:textId="73C9BAD6" w:rsidR="001B696C" w:rsidRDefault="001B696C">
      <w:pPr>
        <w:pStyle w:val="CommentText"/>
      </w:pPr>
      <w:r>
        <w:rPr>
          <w:rStyle w:val="CommentReference"/>
        </w:rPr>
        <w:annotationRef/>
      </w:r>
      <w:r>
        <w:t>It’s not ALL the images, just lots of them.</w:t>
      </w:r>
    </w:p>
  </w:comment>
  <w:comment w:id="20" w:author="Jeff Thompson" w:date="2017-07-10T13:22:00Z" w:initials="JT">
    <w:p w14:paraId="3332F05B" w14:textId="3F6210DE" w:rsidR="001B696C" w:rsidRDefault="001B696C">
      <w:pPr>
        <w:pStyle w:val="CommentText"/>
      </w:pPr>
      <w:r>
        <w:rPr>
          <w:rStyle w:val="CommentReference"/>
        </w:rPr>
        <w:annotationRef/>
      </w:r>
      <w:r>
        <w:t>Just cleaned up a bit – read too much like an artist statement or grant proposal.</w:t>
      </w:r>
    </w:p>
  </w:comment>
  <w:comment w:id="30" w:author="Jeff Thompson" w:date="2017-07-10T13:22:00Z" w:initials="JT">
    <w:p w14:paraId="5E6B36B8" w14:textId="30046211" w:rsidR="001B696C" w:rsidRDefault="001B696C">
      <w:pPr>
        <w:pStyle w:val="CommentText"/>
      </w:pPr>
      <w:r>
        <w:rPr>
          <w:rStyle w:val="CommentReference"/>
        </w:rPr>
        <w:annotationRef/>
      </w:r>
      <w:r>
        <w:t>A nice line, but maybe out of place here?</w:t>
      </w:r>
    </w:p>
  </w:comment>
  <w:comment w:id="37" w:author="Jeff Thompson" w:date="2017-07-10T13:22:00Z" w:initials="JT">
    <w:p w14:paraId="22D14944" w14:textId="28571CAE" w:rsidR="001B696C" w:rsidRDefault="001B696C">
      <w:pPr>
        <w:pStyle w:val="CommentText"/>
      </w:pPr>
      <w:r>
        <w:rPr>
          <w:rStyle w:val="CommentReference"/>
        </w:rPr>
        <w:annotationRef/>
      </w:r>
      <w:r>
        <w:t>Transitional spaces or spaces in transition?</w:t>
      </w:r>
    </w:p>
  </w:comment>
  <w:comment w:id="74" w:author="Jeff Thompson" w:date="2017-07-10T13:28:00Z" w:initials="JT">
    <w:p w14:paraId="22BDCDAC" w14:textId="6C72A3B1" w:rsidR="001B696C" w:rsidRDefault="001B696C">
      <w:pPr>
        <w:pStyle w:val="CommentText"/>
      </w:pPr>
      <w:r>
        <w:rPr>
          <w:rStyle w:val="CommentReference"/>
        </w:rPr>
        <w:annotationRef/>
      </w:r>
      <w:r>
        <w:t xml:space="preserve">Is it “poured” in this context? </w:t>
      </w:r>
      <w:proofErr w:type="spellStart"/>
      <w:r>
        <w:t>Dunno</w:t>
      </w:r>
      <w:proofErr w:type="spellEnd"/>
      <w:r>
        <w:t>.</w:t>
      </w:r>
    </w:p>
  </w:comment>
  <w:comment w:id="79" w:author="Jeff Thompson" w:date="2017-07-10T13:29:00Z" w:initials="JT">
    <w:p w14:paraId="0D08B232" w14:textId="21A8DCB1" w:rsidR="001B696C" w:rsidRDefault="001B696C">
      <w:pPr>
        <w:pStyle w:val="CommentText"/>
      </w:pPr>
      <w:r>
        <w:rPr>
          <w:rStyle w:val="CommentReference"/>
        </w:rPr>
        <w:annotationRef/>
      </w:r>
      <w:r>
        <w:t>Maybe a list of surprises here: unintentional beauty, mundane details, the sadness of empty rooms, tiny evidence of lives lived.</w:t>
      </w:r>
    </w:p>
  </w:comment>
  <w:comment w:id="86" w:author="Jeff Thompson" w:date="2017-07-10T13:31:00Z" w:initials="JT">
    <w:p w14:paraId="684DD562" w14:textId="6B235ED5" w:rsidR="001B696C" w:rsidRDefault="001B696C">
      <w:pPr>
        <w:pStyle w:val="CommentText"/>
      </w:pPr>
      <w:r>
        <w:rPr>
          <w:rStyle w:val="CommentReference"/>
        </w:rPr>
        <w:annotationRef/>
      </w:r>
      <w:r>
        <w:t>Is that the right word here? Maybe “sameness”? “Vastness”?</w:t>
      </w:r>
    </w:p>
  </w:comment>
  <w:comment w:id="91" w:author="Jeff Thompson" w:date="2017-07-10T13:32:00Z" w:initials="JT">
    <w:p w14:paraId="636E1759" w14:textId="08E7CFCC" w:rsidR="001B696C" w:rsidRDefault="001B696C">
      <w:pPr>
        <w:pStyle w:val="CommentText"/>
      </w:pPr>
      <w:r>
        <w:rPr>
          <w:rStyle w:val="CommentReference"/>
        </w:rPr>
        <w:annotationRef/>
      </w:r>
      <w:r>
        <w:t>You’re saying three things here, and it’s a bit confused. I'd focus here on patterns, then separately the details and the vastness.</w:t>
      </w:r>
    </w:p>
  </w:comment>
  <w:comment w:id="112" w:author="Jeff Thompson" w:date="2017-07-10T13:35:00Z" w:initials="JT">
    <w:p w14:paraId="4231BFA4" w14:textId="1CD2A7A0" w:rsidR="001B696C" w:rsidRDefault="001B696C">
      <w:pPr>
        <w:pStyle w:val="CommentText"/>
      </w:pPr>
      <w:r>
        <w:rPr>
          <w:rStyle w:val="CommentReference"/>
        </w:rPr>
        <w:annotationRef/>
      </w:r>
      <w:r>
        <w:t>A nice image, but makes it sound like that photo is in the set too. Maybe a diff metaphor?</w:t>
      </w:r>
    </w:p>
  </w:comment>
  <w:comment w:id="126" w:author="Jeff Thompson" w:date="2017-07-10T13:38:00Z" w:initials="JT">
    <w:p w14:paraId="0D2B3998" w14:textId="42E9B64B" w:rsidR="001B696C" w:rsidRDefault="001B696C">
      <w:pPr>
        <w:pStyle w:val="CommentText"/>
      </w:pPr>
      <w:ins w:id="128" w:author="Jeff Thompson" w:date="2017-07-10T13:38:00Z">
        <w:r>
          <w:rPr>
            <w:rStyle w:val="CommentReference"/>
          </w:rPr>
          <w:annotationRef/>
        </w:r>
      </w:ins>
      <w:r>
        <w:t>You can change it back, but I like the idea of the photographer as the fugitive in the image.</w:t>
      </w:r>
    </w:p>
  </w:comment>
  <w:comment w:id="155" w:author="Jeff Thompson" w:date="2017-07-10T13:41:00Z" w:initials="JT">
    <w:p w14:paraId="627D711E" w14:textId="483F1DFB" w:rsidR="005E7560" w:rsidRDefault="005E7560">
      <w:pPr>
        <w:pStyle w:val="CommentText"/>
      </w:pPr>
      <w:r>
        <w:rPr>
          <w:rStyle w:val="CommentReference"/>
        </w:rPr>
        <w:annotationRef/>
      </w:r>
      <w:r>
        <w:t>A nice sentiment, but I think overly poetic here and maybe a bit confusing.</w:t>
      </w:r>
    </w:p>
  </w:comment>
  <w:comment w:id="180" w:author="Jeff Thompson" w:date="2017-07-10T13:43:00Z" w:initials="JT">
    <w:p w14:paraId="6955B357" w14:textId="54CFA4BF" w:rsidR="005E7560" w:rsidRDefault="005E7560">
      <w:pPr>
        <w:pStyle w:val="CommentText"/>
      </w:pPr>
      <w:r>
        <w:rPr>
          <w:rStyle w:val="CommentReference"/>
        </w:rPr>
        <w:annotationRef/>
      </w:r>
      <w:r>
        <w:t>Why and/or how?</w:t>
      </w:r>
    </w:p>
  </w:comment>
  <w:comment w:id="184" w:author="Jeff Thompson" w:date="2017-07-10T13:43:00Z" w:initials="JT">
    <w:p w14:paraId="45116DD2" w14:textId="597F52FD" w:rsidR="005E7560" w:rsidRDefault="005E7560">
      <w:pPr>
        <w:pStyle w:val="CommentText"/>
      </w:pPr>
      <w:r>
        <w:rPr>
          <w:rStyle w:val="CommentReference"/>
        </w:rPr>
        <w:annotationRef/>
      </w:r>
      <w:r>
        <w:t>Really</w:t>
      </w:r>
      <w:proofErr w:type="gramStart"/>
      <w:r>
        <w:t>?!</w:t>
      </w:r>
      <w:proofErr w:type="gramEnd"/>
      <w:r>
        <w:t xml:space="preserve"> I mean, it’s a really nice thought.</w:t>
      </w:r>
    </w:p>
  </w:comment>
  <w:comment w:id="213" w:author="Jeff Thompson" w:date="2017-07-10T13:48:00Z" w:initials="JT">
    <w:p w14:paraId="14892983" w14:textId="2146AB75" w:rsidR="005E7560" w:rsidRDefault="005E7560">
      <w:pPr>
        <w:pStyle w:val="CommentText"/>
      </w:pPr>
      <w:r>
        <w:rPr>
          <w:rStyle w:val="CommentReference"/>
        </w:rPr>
        <w:annotationRef/>
      </w:r>
      <w:r>
        <w:t xml:space="preserve">The middle part is really good, where you’re talking about it as photographs. The end is too bitter, so I cut a lot (hope that’s ok).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C5"/>
    <w:rsid w:val="000005FB"/>
    <w:rsid w:val="00121875"/>
    <w:rsid w:val="001B696C"/>
    <w:rsid w:val="002071EE"/>
    <w:rsid w:val="002178A5"/>
    <w:rsid w:val="00233B44"/>
    <w:rsid w:val="002869A6"/>
    <w:rsid w:val="002F04C5"/>
    <w:rsid w:val="0033079E"/>
    <w:rsid w:val="003319BE"/>
    <w:rsid w:val="0033303D"/>
    <w:rsid w:val="003869A5"/>
    <w:rsid w:val="003C69CC"/>
    <w:rsid w:val="003E60A4"/>
    <w:rsid w:val="004163FD"/>
    <w:rsid w:val="004F4D0E"/>
    <w:rsid w:val="00503883"/>
    <w:rsid w:val="00550C1B"/>
    <w:rsid w:val="005656EA"/>
    <w:rsid w:val="00584907"/>
    <w:rsid w:val="005B2AC1"/>
    <w:rsid w:val="005E7560"/>
    <w:rsid w:val="00634456"/>
    <w:rsid w:val="00651885"/>
    <w:rsid w:val="006F5837"/>
    <w:rsid w:val="00723C59"/>
    <w:rsid w:val="00780510"/>
    <w:rsid w:val="007A0D00"/>
    <w:rsid w:val="00867C9E"/>
    <w:rsid w:val="00A2772B"/>
    <w:rsid w:val="00A744A6"/>
    <w:rsid w:val="00AF755C"/>
    <w:rsid w:val="00B07ECF"/>
    <w:rsid w:val="00B56135"/>
    <w:rsid w:val="00B97118"/>
    <w:rsid w:val="00BA62DA"/>
    <w:rsid w:val="00C73A20"/>
    <w:rsid w:val="00CB169C"/>
    <w:rsid w:val="00D163FA"/>
    <w:rsid w:val="00D71236"/>
    <w:rsid w:val="00D77C58"/>
    <w:rsid w:val="00EA7E1A"/>
    <w:rsid w:val="00F51248"/>
    <w:rsid w:val="00F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E9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1227</Words>
  <Characters>6995</Characters>
  <Application>Microsoft Macintosh Word</Application>
  <DocSecurity>0</DocSecurity>
  <Lines>58</Lines>
  <Paragraphs>16</Paragraphs>
  <ScaleCrop>false</ScaleCrop>
  <Company>NWU</Company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Cossio</dc:creator>
  <cp:keywords/>
  <dc:description/>
  <cp:lastModifiedBy>Jeff Thompson</cp:lastModifiedBy>
  <cp:revision>3</cp:revision>
  <dcterms:created xsi:type="dcterms:W3CDTF">2017-07-10T17:50:00Z</dcterms:created>
  <dcterms:modified xsi:type="dcterms:W3CDTF">2017-07-26T13:27:00Z</dcterms:modified>
</cp:coreProperties>
</file>