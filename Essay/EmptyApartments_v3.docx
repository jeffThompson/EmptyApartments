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7701" w14:textId="203410E9" w:rsidR="00121875" w:rsidRDefault="00121875">
      <w:pPr>
        <w:rPr>
          <w:rFonts w:ascii="Avenir Book" w:hAnsi="Avenir Book"/>
        </w:rPr>
      </w:pPr>
      <w:r w:rsidRPr="00503262">
        <w:rPr>
          <w:rFonts w:ascii="Avenir Book" w:hAnsi="Avenir Book"/>
          <w:i/>
        </w:rPr>
        <w:t>Empty Apartments</w:t>
      </w:r>
      <w:r>
        <w:rPr>
          <w:rFonts w:ascii="Avenir Book" w:hAnsi="Avenir Book"/>
        </w:rPr>
        <w:t xml:space="preserve"> </w:t>
      </w:r>
      <w:r w:rsidR="003319BE">
        <w:rPr>
          <w:rFonts w:ascii="Avenir Book" w:hAnsi="Avenir Book"/>
        </w:rPr>
        <w:t xml:space="preserve">consists of </w:t>
      </w:r>
      <w:r w:rsidR="005E7560">
        <w:rPr>
          <w:rFonts w:ascii="Avenir Book" w:hAnsi="Avenir Book"/>
        </w:rPr>
        <w:t>approximately 15</w:t>
      </w:r>
      <w:r w:rsidR="00867C9E">
        <w:rPr>
          <w:rFonts w:ascii="Avenir Book" w:hAnsi="Avenir Book"/>
        </w:rPr>
        <w:t xml:space="preserve">0,000 photographs </w:t>
      </w:r>
      <w:r w:rsidR="003319BE">
        <w:rPr>
          <w:rFonts w:ascii="Avenir Book" w:hAnsi="Avenir Book"/>
        </w:rPr>
        <w:t xml:space="preserve">of </w:t>
      </w:r>
      <w:r w:rsidR="00D71236">
        <w:rPr>
          <w:rFonts w:ascii="Avenir Book" w:hAnsi="Avenir Book"/>
        </w:rPr>
        <w:t>apartments</w:t>
      </w:r>
      <w:r w:rsidR="00D136B9">
        <w:rPr>
          <w:rFonts w:ascii="Avenir Book" w:hAnsi="Avenir Book"/>
        </w:rPr>
        <w:t xml:space="preserve"> that were</w:t>
      </w:r>
      <w:r w:rsidR="00D71236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 xml:space="preserve">listed </w:t>
      </w:r>
      <w:r w:rsidR="00867C9E">
        <w:rPr>
          <w:rFonts w:ascii="Avenir Book" w:hAnsi="Avenir Book"/>
        </w:rPr>
        <w:t xml:space="preserve">for rent </w:t>
      </w:r>
      <w:r w:rsidR="005E7560">
        <w:rPr>
          <w:rFonts w:ascii="Avenir Book" w:hAnsi="Avenir Book"/>
        </w:rPr>
        <w:t>o</w:t>
      </w:r>
      <w:r w:rsidR="00D71236">
        <w:rPr>
          <w:rFonts w:ascii="Avenir Book" w:hAnsi="Avenir Book"/>
        </w:rPr>
        <w:t xml:space="preserve">n Craigslist on May 20, 2016. </w:t>
      </w:r>
      <w:commentRangeStart w:id="0"/>
      <w:commentRangeStart w:id="1"/>
      <w:commentRangeStart w:id="2"/>
      <w:ins w:id="3" w:author="Angeles Cossio" w:date="2017-10-01T14:24:00Z">
        <w:r w:rsidR="006F26C5">
          <w:rPr>
            <w:rFonts w:ascii="Avenir Book" w:hAnsi="Avenir Book"/>
          </w:rPr>
          <w:t>We</w:t>
        </w:r>
      </w:ins>
      <w:r w:rsidR="00867C9E">
        <w:rPr>
          <w:rFonts w:ascii="Avenir Book" w:hAnsi="Avenir Book"/>
        </w:rPr>
        <w:t xml:space="preserve"> </w:t>
      </w:r>
      <w:commentRangeEnd w:id="0"/>
      <w:r w:rsidR="00136E26">
        <w:rPr>
          <w:rStyle w:val="CommentReference"/>
        </w:rPr>
        <w:commentReference w:id="0"/>
      </w:r>
      <w:commentRangeEnd w:id="1"/>
      <w:r w:rsidR="006F26C5">
        <w:rPr>
          <w:rStyle w:val="CommentReference"/>
        </w:rPr>
        <w:commentReference w:id="1"/>
      </w:r>
      <w:commentRangeEnd w:id="2"/>
      <w:r w:rsidR="006F26C5">
        <w:rPr>
          <w:rStyle w:val="CommentReference"/>
        </w:rPr>
        <w:commentReference w:id="2"/>
      </w:r>
      <w:r w:rsidR="00867C9E">
        <w:rPr>
          <w:rFonts w:ascii="Avenir Book" w:hAnsi="Avenir Book"/>
        </w:rPr>
        <w:t>automatically scraped these images from the site,</w:t>
      </w:r>
      <w:r w:rsidR="00D71236">
        <w:rPr>
          <w:rFonts w:ascii="Avenir Book" w:hAnsi="Avenir Book"/>
        </w:rPr>
        <w:t xml:space="preserve"> then </w:t>
      </w:r>
      <w:r w:rsidR="00FB0E48">
        <w:rPr>
          <w:rFonts w:ascii="Avenir Book" w:hAnsi="Avenir Book"/>
        </w:rPr>
        <w:t xml:space="preserve">manually sorted </w:t>
      </w:r>
      <w:r w:rsidR="00136E26">
        <w:rPr>
          <w:rFonts w:ascii="Avenir Book" w:hAnsi="Avenir Book"/>
        </w:rPr>
        <w:t>to</w:t>
      </w:r>
      <w:r w:rsidR="00D71236">
        <w:rPr>
          <w:rFonts w:ascii="Avenir Book" w:hAnsi="Avenir Book"/>
        </w:rPr>
        <w:t xml:space="preserve"> remov</w:t>
      </w:r>
      <w:ins w:id="5" w:author="Jeff Thompson" w:date="2017-09-29T09:09:00Z">
        <w:r w:rsidR="00136E26">
          <w:rPr>
            <w:rFonts w:ascii="Avenir Book" w:hAnsi="Avenir Book"/>
          </w:rPr>
          <w:t>e</w:t>
        </w:r>
      </w:ins>
      <w:r w:rsidR="00D71236">
        <w:rPr>
          <w:rFonts w:ascii="Avenir Book" w:hAnsi="Avenir Book"/>
        </w:rPr>
        <w:t xml:space="preserve"> </w:t>
      </w:r>
      <w:r w:rsidR="00FB0E48">
        <w:rPr>
          <w:rFonts w:ascii="Avenir Book" w:hAnsi="Avenir Book"/>
        </w:rPr>
        <w:t>exterior</w:t>
      </w:r>
      <w:r w:rsidR="00D71236">
        <w:rPr>
          <w:rFonts w:ascii="Avenir Book" w:hAnsi="Avenir Book"/>
        </w:rPr>
        <w:t xml:space="preserve"> shot</w:t>
      </w:r>
      <w:r w:rsidR="00FB0E48">
        <w:rPr>
          <w:rFonts w:ascii="Avenir Book" w:hAnsi="Avenir Book"/>
        </w:rPr>
        <w:t>s</w:t>
      </w:r>
      <w:r w:rsidR="00D71236">
        <w:rPr>
          <w:rFonts w:ascii="Avenir Book" w:hAnsi="Avenir Book"/>
        </w:rPr>
        <w:t xml:space="preserve">, ads, </w:t>
      </w:r>
      <w:r w:rsidR="00867C9E">
        <w:rPr>
          <w:rFonts w:ascii="Avenir Book" w:hAnsi="Avenir Book"/>
        </w:rPr>
        <w:t xml:space="preserve">floorplans, </w:t>
      </w:r>
      <w:r w:rsidR="00D71236">
        <w:rPr>
          <w:rFonts w:ascii="Avenir Book" w:hAnsi="Avenir Book"/>
        </w:rPr>
        <w:t xml:space="preserve">and shared areas like </w:t>
      </w:r>
      <w:r w:rsidR="00634456">
        <w:rPr>
          <w:rFonts w:ascii="Avenir Book" w:hAnsi="Avenir Book"/>
        </w:rPr>
        <w:t>gyms and foyers.</w:t>
      </w:r>
      <w:r w:rsidR="003319BE">
        <w:rPr>
          <w:rFonts w:ascii="Avenir Book" w:hAnsi="Avenir Book"/>
        </w:rPr>
        <w:t xml:space="preserve"> </w:t>
      </w:r>
      <w:ins w:id="6" w:author="Angeles Cossio" w:date="2017-10-01T16:56:00Z">
        <w:r w:rsidR="00236F7B">
          <w:rPr>
            <w:rFonts w:ascii="Avenir Book" w:hAnsi="Avenir Book"/>
          </w:rPr>
          <w:t xml:space="preserve">Originally, we came upon these images during our own search for an apartment. We were intrigued by this anonymous </w:t>
        </w:r>
      </w:ins>
      <w:ins w:id="7" w:author="Angeles Cossio" w:date="2017-10-03T08:37:00Z">
        <w:r w:rsidR="00772442">
          <w:rPr>
            <w:rFonts w:ascii="Avenir Book" w:hAnsi="Avenir Book"/>
          </w:rPr>
          <w:t>trove</w:t>
        </w:r>
      </w:ins>
      <w:ins w:id="8" w:author="Angeles Cossio" w:date="2017-10-01T16:56:00Z">
        <w:r w:rsidR="00236F7B">
          <w:rPr>
            <w:rFonts w:ascii="Avenir Book" w:hAnsi="Avenir Book"/>
          </w:rPr>
          <w:t xml:space="preserve"> of images, of primarily interior spaces.</w:t>
        </w:r>
      </w:ins>
      <w:ins w:id="9" w:author="Angeles Cossio" w:date="2017-10-01T17:06:00Z">
        <w:r w:rsidR="00E42228">
          <w:rPr>
            <w:rFonts w:ascii="Avenir Book" w:hAnsi="Avenir Book"/>
          </w:rPr>
          <w:t xml:space="preserve"> </w:t>
        </w:r>
      </w:ins>
      <w:del w:id="10" w:author="Angeles Cossio" w:date="2017-10-01T16:57:00Z">
        <w:r w:rsidR="003319BE" w:rsidDel="00236F7B">
          <w:rPr>
            <w:rFonts w:ascii="Avenir Book" w:hAnsi="Avenir Book"/>
          </w:rPr>
          <w:delText xml:space="preserve">The </w:delText>
        </w:r>
      </w:del>
      <w:ins w:id="11" w:author="Angeles Cossio" w:date="2017-10-01T16:57:00Z">
        <w:r w:rsidR="00236F7B">
          <w:rPr>
            <w:rFonts w:ascii="Avenir Book" w:hAnsi="Avenir Book"/>
          </w:rPr>
          <w:t xml:space="preserve">The </w:t>
        </w:r>
      </w:ins>
      <w:r w:rsidR="003319BE">
        <w:rPr>
          <w:rFonts w:ascii="Avenir Book" w:hAnsi="Avenir Book"/>
        </w:rPr>
        <w:t>images are shown</w:t>
      </w:r>
      <w:r w:rsidR="00A744A6">
        <w:rPr>
          <w:rFonts w:ascii="Avenir Book" w:hAnsi="Avenir Book"/>
        </w:rPr>
        <w:t xml:space="preserve"> </w:t>
      </w:r>
      <w:proofErr w:type="spellStart"/>
      <w:r w:rsidR="005D4D82">
        <w:rPr>
          <w:rFonts w:ascii="Avenir Book" w:hAnsi="Avenir Book"/>
        </w:rPr>
        <w:t>en</w:t>
      </w:r>
      <w:proofErr w:type="spellEnd"/>
      <w:ins w:id="12" w:author="Angeles Cossio" w:date="2017-10-01T16:56:00Z">
        <w:r w:rsidR="00236F7B">
          <w:rPr>
            <w:rFonts w:ascii="Avenir Book" w:hAnsi="Avenir Book"/>
          </w:rPr>
          <w:t xml:space="preserve"> </w:t>
        </w:r>
      </w:ins>
      <w:del w:id="13" w:author="Angeles Cossio" w:date="2017-10-01T16:56:00Z">
        <w:r w:rsidR="005D4D82" w:rsidDel="00236F7B">
          <w:rPr>
            <w:rFonts w:ascii="Avenir Book" w:hAnsi="Avenir Book"/>
          </w:rPr>
          <w:delText xml:space="preserve"> </w:delText>
        </w:r>
      </w:del>
      <w:r w:rsidR="005D4D82">
        <w:rPr>
          <w:rFonts w:ascii="Avenir Book" w:hAnsi="Avenir Book"/>
        </w:rPr>
        <w:t>masse</w:t>
      </w:r>
      <w:ins w:id="14" w:author="Jeff Thompson" w:date="2017-09-29T09:09:00Z">
        <w:r w:rsidR="00136E26">
          <w:rPr>
            <w:rFonts w:ascii="Avenir Book" w:hAnsi="Avenir Book"/>
          </w:rPr>
          <w:t xml:space="preserve">, </w:t>
        </w:r>
      </w:ins>
      <w:r w:rsidR="005D4D82">
        <w:rPr>
          <w:rFonts w:ascii="Avenir Book" w:hAnsi="Avenir Book"/>
        </w:rPr>
        <w:t>appear</w:t>
      </w:r>
      <w:ins w:id="15" w:author="Jeff Thompson" w:date="2017-09-29T09:09:00Z">
        <w:r w:rsidR="00136E26">
          <w:rPr>
            <w:rFonts w:ascii="Avenir Book" w:hAnsi="Avenir Book"/>
          </w:rPr>
          <w:t>ing</w:t>
        </w:r>
      </w:ins>
      <w:r w:rsidR="005D4D82">
        <w:rPr>
          <w:rFonts w:ascii="Avenir Book" w:hAnsi="Avenir Book"/>
        </w:rPr>
        <w:t xml:space="preserve"> as an</w:t>
      </w:r>
      <w:r w:rsidR="00A744A6">
        <w:rPr>
          <w:rFonts w:ascii="Avenir Book" w:hAnsi="Avenir Book"/>
        </w:rPr>
        <w:t xml:space="preserve"> </w:t>
      </w:r>
      <w:r w:rsidR="003319BE">
        <w:rPr>
          <w:rFonts w:ascii="Avenir Book" w:hAnsi="Avenir Book"/>
        </w:rPr>
        <w:t>endlessly scroll</w:t>
      </w:r>
      <w:r w:rsidR="00A744A6">
        <w:rPr>
          <w:rFonts w:ascii="Avenir Book" w:hAnsi="Avenir Book"/>
        </w:rPr>
        <w:t xml:space="preserve">ing </w:t>
      </w:r>
      <w:r w:rsidR="005E7560">
        <w:rPr>
          <w:rFonts w:ascii="Avenir Book" w:hAnsi="Avenir Book"/>
        </w:rPr>
        <w:t>field</w:t>
      </w:r>
      <w:ins w:id="16" w:author="Jeff Thompson" w:date="2017-09-29T09:09:00Z">
        <w:r w:rsidR="00136E26">
          <w:rPr>
            <w:rFonts w:ascii="Avenir Book" w:hAnsi="Avenir Book"/>
          </w:rPr>
          <w:t xml:space="preserve"> that</w:t>
        </w:r>
      </w:ins>
      <w:r w:rsidR="005D4D82">
        <w:rPr>
          <w:rFonts w:ascii="Avenir Book" w:hAnsi="Avenir Book"/>
        </w:rPr>
        <w:t xml:space="preserve"> reveal</w:t>
      </w:r>
      <w:r w:rsidR="00136E26">
        <w:rPr>
          <w:rFonts w:ascii="Avenir Book" w:hAnsi="Avenir Book"/>
        </w:rPr>
        <w:t>s</w:t>
      </w:r>
      <w:r w:rsidR="005D4D82">
        <w:rPr>
          <w:rFonts w:ascii="Avenir Book" w:hAnsi="Avenir Book"/>
        </w:rPr>
        <w:t xml:space="preserve"> the </w:t>
      </w:r>
      <w:r w:rsidR="00D136B9">
        <w:rPr>
          <w:rFonts w:ascii="Avenir Book" w:hAnsi="Avenir Book"/>
        </w:rPr>
        <w:t>transitional</w:t>
      </w:r>
      <w:r w:rsidR="00136E26">
        <w:rPr>
          <w:rFonts w:ascii="Avenir Book" w:hAnsi="Avenir Book"/>
        </w:rPr>
        <w:t>,</w:t>
      </w:r>
      <w:r w:rsidR="00D136B9">
        <w:rPr>
          <w:rFonts w:ascii="Avenir Book" w:hAnsi="Avenir Book"/>
        </w:rPr>
        <w:t xml:space="preserve"> </w:t>
      </w:r>
      <w:r w:rsidR="00634456">
        <w:rPr>
          <w:rFonts w:ascii="Avenir Book" w:hAnsi="Avenir Book"/>
        </w:rPr>
        <w:t xml:space="preserve">intimate </w:t>
      </w:r>
      <w:del w:id="17" w:author="Angeles Cossio" w:date="2017-10-03T08:38:00Z">
        <w:r w:rsidR="00634456" w:rsidDel="00AC0CCE">
          <w:rPr>
            <w:rFonts w:ascii="Avenir Book" w:hAnsi="Avenir Book"/>
          </w:rPr>
          <w:delText>s</w:delText>
        </w:r>
        <w:r w:rsidR="002178A5" w:rsidDel="00AC0CCE">
          <w:rPr>
            <w:rFonts w:ascii="Avenir Book" w:hAnsi="Avenir Book"/>
          </w:rPr>
          <w:delText xml:space="preserve">paces </w:delText>
        </w:r>
      </w:del>
      <w:ins w:id="18" w:author="Angeles Cossio" w:date="2017-10-03T08:38:00Z">
        <w:r w:rsidR="00AC0CCE">
          <w:rPr>
            <w:rFonts w:ascii="Avenir Book" w:hAnsi="Avenir Book"/>
          </w:rPr>
          <w:t>rooms</w:t>
        </w:r>
        <w:r w:rsidR="00AC0CCE">
          <w:rPr>
            <w:rFonts w:ascii="Avenir Book" w:hAnsi="Avenir Book"/>
          </w:rPr>
          <w:t xml:space="preserve"> </w:t>
        </w:r>
      </w:ins>
      <w:r w:rsidR="002178A5">
        <w:rPr>
          <w:rFonts w:ascii="Avenir Book" w:hAnsi="Avenir Book"/>
        </w:rPr>
        <w:t xml:space="preserve">where </w:t>
      </w:r>
      <w:r w:rsidR="009141FC">
        <w:rPr>
          <w:rFonts w:ascii="Avenir Book" w:hAnsi="Avenir Book"/>
        </w:rPr>
        <w:t>American renters</w:t>
      </w:r>
      <w:r w:rsidR="00D136B9">
        <w:rPr>
          <w:rFonts w:ascii="Avenir Book" w:hAnsi="Avenir Book"/>
        </w:rPr>
        <w:t xml:space="preserve"> </w:t>
      </w:r>
      <w:r w:rsidR="002178A5">
        <w:rPr>
          <w:rFonts w:ascii="Avenir Book" w:hAnsi="Avenir Book"/>
        </w:rPr>
        <w:t>carr</w:t>
      </w:r>
      <w:r w:rsidR="00A744A6">
        <w:rPr>
          <w:rFonts w:ascii="Avenir Book" w:hAnsi="Avenir Book"/>
        </w:rPr>
        <w:t>y</w:t>
      </w:r>
      <w:r w:rsidR="002178A5">
        <w:rPr>
          <w:rFonts w:ascii="Avenir Book" w:hAnsi="Avenir Book"/>
        </w:rPr>
        <w:t xml:space="preserve"> out</w:t>
      </w:r>
      <w:r w:rsidR="00634456">
        <w:rPr>
          <w:rFonts w:ascii="Avenir Book" w:hAnsi="Avenir Book"/>
        </w:rPr>
        <w:t xml:space="preserve"> their private lives. </w:t>
      </w:r>
    </w:p>
    <w:p w14:paraId="1D8E4F5C" w14:textId="77777777" w:rsidR="00634456" w:rsidRDefault="00634456">
      <w:pPr>
        <w:rPr>
          <w:rFonts w:ascii="Avenir Book" w:hAnsi="Avenir Book"/>
        </w:rPr>
      </w:pPr>
    </w:p>
    <w:p w14:paraId="44C6D8BA" w14:textId="40857FA2" w:rsidR="009141FC" w:rsidRDefault="00B8265B">
      <w:pPr>
        <w:rPr>
          <w:rFonts w:ascii="Avenir Book" w:hAnsi="Avenir Book"/>
        </w:rPr>
      </w:pPr>
      <w:r>
        <w:rPr>
          <w:rFonts w:ascii="Avenir Book" w:hAnsi="Avenir Book"/>
        </w:rPr>
        <w:t>The images are of</w:t>
      </w:r>
      <w:r w:rsidR="006A51C1">
        <w:rPr>
          <w:rFonts w:ascii="Avenir Book" w:hAnsi="Avenir Book"/>
        </w:rPr>
        <w:t xml:space="preserve"> </w:t>
      </w:r>
      <w:r w:rsidR="009141FC">
        <w:rPr>
          <w:rFonts w:ascii="Avenir Book" w:hAnsi="Avenir Book"/>
        </w:rPr>
        <w:t>paused in-between spaces</w:t>
      </w:r>
      <w:r w:rsidR="006A51C1">
        <w:rPr>
          <w:rFonts w:ascii="Avenir Book" w:hAnsi="Avenir Book"/>
        </w:rPr>
        <w:t xml:space="preserve"> </w:t>
      </w:r>
      <w:r w:rsidR="00A744A6">
        <w:rPr>
          <w:rFonts w:ascii="Avenir Book" w:hAnsi="Avenir Book"/>
        </w:rPr>
        <w:t>–</w:t>
      </w:r>
      <w:r w:rsidR="005B2AC1">
        <w:rPr>
          <w:rFonts w:ascii="Avenir Book" w:hAnsi="Avenir Book"/>
        </w:rPr>
        <w:t xml:space="preserve"> r</w:t>
      </w:r>
      <w:r w:rsidR="00B97118">
        <w:rPr>
          <w:rFonts w:ascii="Avenir Book" w:hAnsi="Avenir Book"/>
        </w:rPr>
        <w:t xml:space="preserve">ooms </w:t>
      </w:r>
      <w:r w:rsidR="004163FD">
        <w:rPr>
          <w:rFonts w:ascii="Avenir Book" w:hAnsi="Avenir Book"/>
        </w:rPr>
        <w:t xml:space="preserve">in various stages of </w:t>
      </w:r>
      <w:r w:rsidR="00A744A6">
        <w:rPr>
          <w:rFonts w:ascii="Avenir Book" w:hAnsi="Avenir Book"/>
        </w:rPr>
        <w:t xml:space="preserve">their </w:t>
      </w:r>
      <w:r w:rsidR="004163FD">
        <w:rPr>
          <w:rFonts w:ascii="Avenir Book" w:hAnsi="Avenir Book"/>
        </w:rPr>
        <w:t>inhabitants exiting and entering</w:t>
      </w:r>
      <w:r w:rsidR="009141FC">
        <w:rPr>
          <w:rFonts w:ascii="Avenir Book" w:hAnsi="Avenir Book"/>
        </w:rPr>
        <w:t>,</w:t>
      </w:r>
      <w:r w:rsidR="005B2AC1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their</w:t>
      </w:r>
      <w:r w:rsidR="004163FD">
        <w:rPr>
          <w:rFonts w:ascii="Avenir Book" w:hAnsi="Avenir Book"/>
        </w:rPr>
        <w:t xml:space="preserve"> </w:t>
      </w:r>
      <w:del w:id="19" w:author="Angeles Cossio" w:date="2017-10-01T14:25:00Z">
        <w:r w:rsidR="004163FD" w:rsidDel="006F26C5">
          <w:rPr>
            <w:rFonts w:ascii="Avenir Book" w:hAnsi="Avenir Book"/>
          </w:rPr>
          <w:delText xml:space="preserve">final </w:delText>
        </w:r>
        <w:commentRangeStart w:id="20"/>
        <w:r w:rsidR="004163FD" w:rsidDel="006F26C5">
          <w:rPr>
            <w:rFonts w:ascii="Avenir Book" w:hAnsi="Avenir Book"/>
          </w:rPr>
          <w:delText>outcome</w:delText>
        </w:r>
        <w:commentRangeEnd w:id="20"/>
        <w:r w:rsidR="00136E26" w:rsidDel="006F26C5">
          <w:rPr>
            <w:rStyle w:val="CommentReference"/>
          </w:rPr>
          <w:commentReference w:id="20"/>
        </w:r>
      </w:del>
      <w:ins w:id="21" w:author="Angeles Cossio" w:date="2017-10-01T14:25:00Z">
        <w:r w:rsidR="006F26C5">
          <w:rPr>
            <w:rFonts w:ascii="Avenir Book" w:hAnsi="Avenir Book"/>
          </w:rPr>
          <w:t>next configuration</w:t>
        </w:r>
      </w:ins>
      <w:ins w:id="22" w:author="Angeles Cossio" w:date="2017-10-01T14:27:00Z">
        <w:r w:rsidR="006F26C5">
          <w:rPr>
            <w:rFonts w:ascii="Avenir Book" w:hAnsi="Avenir Book"/>
          </w:rPr>
          <w:t xml:space="preserve"> of furnitu</w:t>
        </w:r>
        <w:r w:rsidR="00CD37F5">
          <w:rPr>
            <w:rFonts w:ascii="Avenir Book" w:hAnsi="Avenir Book"/>
          </w:rPr>
          <w:t xml:space="preserve">re and </w:t>
        </w:r>
      </w:ins>
      <w:ins w:id="23" w:author="Angeles Cossio" w:date="2017-10-01T16:58:00Z">
        <w:r w:rsidR="00236F7B">
          <w:rPr>
            <w:rFonts w:ascii="Avenir Book" w:hAnsi="Avenir Book"/>
          </w:rPr>
          <w:t xml:space="preserve">personal </w:t>
        </w:r>
      </w:ins>
      <w:ins w:id="24" w:author="Angeles Cossio" w:date="2017-10-01T14:27:00Z">
        <w:r w:rsidR="00CD37F5">
          <w:rPr>
            <w:rFonts w:ascii="Avenir Book" w:hAnsi="Avenir Book"/>
          </w:rPr>
          <w:t>objects</w:t>
        </w:r>
      </w:ins>
      <w:r w:rsidR="004163FD">
        <w:rPr>
          <w:rFonts w:ascii="Avenir Book" w:hAnsi="Avenir Book"/>
        </w:rPr>
        <w:t xml:space="preserve"> yet to be realized</w:t>
      </w:r>
      <w:r w:rsidR="005B2AC1">
        <w:rPr>
          <w:rFonts w:ascii="Avenir Book" w:hAnsi="Avenir Book"/>
        </w:rPr>
        <w:t xml:space="preserve">. </w:t>
      </w:r>
      <w:r w:rsidR="00651885">
        <w:rPr>
          <w:rFonts w:ascii="Avenir Book" w:hAnsi="Avenir Book"/>
        </w:rPr>
        <w:t xml:space="preserve">Some show a life caught </w:t>
      </w:r>
      <w:r>
        <w:rPr>
          <w:rFonts w:ascii="Avenir Book" w:hAnsi="Avenir Book"/>
        </w:rPr>
        <w:t xml:space="preserve">in </w:t>
      </w:r>
      <w:r w:rsidR="00651885">
        <w:rPr>
          <w:rFonts w:ascii="Avenir Book" w:hAnsi="Avenir Book"/>
        </w:rPr>
        <w:t>midstream</w:t>
      </w:r>
      <w:r w:rsidR="00A744A6">
        <w:rPr>
          <w:rFonts w:ascii="Avenir Book" w:hAnsi="Avenir Book"/>
        </w:rPr>
        <w:t xml:space="preserve">, a photo </w:t>
      </w:r>
      <w:r w:rsidR="006A51C1">
        <w:rPr>
          <w:rFonts w:ascii="Avenir Book" w:hAnsi="Avenir Book"/>
        </w:rPr>
        <w:t>documenting a stranger’s living space in disarray,</w:t>
      </w:r>
      <w:r w:rsidR="00634456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>with</w:t>
      </w:r>
      <w:r w:rsidR="00B97118">
        <w:rPr>
          <w:rFonts w:ascii="Avenir Book" w:hAnsi="Avenir Book"/>
        </w:rPr>
        <w:t xml:space="preserve"> nothing arranged for the benefit of the </w:t>
      </w:r>
      <w:r w:rsidR="00503883">
        <w:rPr>
          <w:rFonts w:ascii="Avenir Book" w:hAnsi="Avenir Book"/>
        </w:rPr>
        <w:t>camera</w:t>
      </w:r>
      <w:r w:rsidR="00634456">
        <w:rPr>
          <w:rFonts w:ascii="Avenir Book" w:hAnsi="Avenir Book"/>
        </w:rPr>
        <w:t xml:space="preserve">.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highly</w:t>
      </w:r>
      <w:r w:rsidR="00B97118">
        <w:rPr>
          <w:rFonts w:ascii="Avenir Book" w:hAnsi="Avenir Book"/>
        </w:rPr>
        <w:t xml:space="preserve"> polished </w:t>
      </w:r>
      <w:r w:rsidR="00503883">
        <w:rPr>
          <w:rFonts w:ascii="Avenir Book" w:hAnsi="Avenir Book"/>
        </w:rPr>
        <w:t xml:space="preserve">and </w:t>
      </w:r>
      <w:r w:rsidR="00B97118">
        <w:rPr>
          <w:rFonts w:ascii="Avenir Book" w:hAnsi="Avenir Book"/>
        </w:rPr>
        <w:t>staged</w:t>
      </w:r>
      <w:r w:rsidR="00A744A6">
        <w:rPr>
          <w:rFonts w:ascii="Avenir Book" w:hAnsi="Avenir Book"/>
        </w:rPr>
        <w:t>:</w:t>
      </w:r>
      <w:r w:rsidR="00B97118">
        <w:rPr>
          <w:rFonts w:ascii="Avenir Book" w:hAnsi="Avenir Book"/>
        </w:rPr>
        <w:t xml:space="preserve"> several glasses of wine and a bottle set out on a t</w:t>
      </w:r>
      <w:r w:rsidR="00B97118" w:rsidRPr="00236F7B">
        <w:rPr>
          <w:rFonts w:ascii="Avenir Book" w:hAnsi="Avenir Book"/>
        </w:rPr>
        <w:t xml:space="preserve">able </w:t>
      </w:r>
      <w:del w:id="25" w:author="Angeles Cossio" w:date="2017-10-01T16:59:00Z">
        <w:r w:rsidR="00B97118" w:rsidRPr="00236F7B" w:rsidDel="00236F7B">
          <w:rPr>
            <w:rFonts w:ascii="Avenir Book" w:hAnsi="Avenir Book"/>
          </w:rPr>
          <w:delText xml:space="preserve">with </w:delText>
        </w:r>
      </w:del>
      <w:ins w:id="26" w:author="Angeles Cossio" w:date="2017-10-01T14:29:00Z">
        <w:r w:rsidR="00CD37F5" w:rsidRPr="00236F7B">
          <w:rPr>
            <w:rFonts w:ascii="Avenir Book" w:hAnsi="Avenir Book"/>
            <w:rPrChange w:id="27" w:author="Angeles Cossio" w:date="2017-10-01T16:52:00Z">
              <w:rPr/>
            </w:rPrChange>
          </w:rPr>
          <w:t>with chairs pulled back, inviting us to envision ourselves living there</w:t>
        </w:r>
      </w:ins>
      <w:r w:rsidR="00503883" w:rsidRPr="00236F7B">
        <w:rPr>
          <w:rFonts w:ascii="Avenir Book" w:hAnsi="Avenir Book"/>
        </w:rPr>
        <w:t>.</w:t>
      </w:r>
      <w:r w:rsidR="00634456" w:rsidRPr="00236F7B">
        <w:rPr>
          <w:rFonts w:ascii="Avenir Book" w:hAnsi="Avenir Book"/>
        </w:rPr>
        <w:t xml:space="preserve"> </w:t>
      </w:r>
      <w:r w:rsidR="00634456">
        <w:rPr>
          <w:rFonts w:ascii="Avenir Book" w:hAnsi="Avenir Book"/>
        </w:rPr>
        <w:t xml:space="preserve">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newly empty</w:t>
      </w:r>
      <w:ins w:id="28" w:author="Jeff Thompson" w:date="2017-09-29T09:12:00Z">
        <w:r w:rsidR="00136E26">
          <w:rPr>
            <w:rFonts w:ascii="Avenir Book" w:hAnsi="Avenir Book"/>
          </w:rPr>
          <w:t>,</w:t>
        </w:r>
        <w:commentRangeStart w:id="29"/>
        <w:r w:rsidR="00136E26">
          <w:rPr>
            <w:rFonts w:ascii="Avenir Book" w:hAnsi="Avenir Book"/>
          </w:rPr>
          <w:t xml:space="preserve"> </w:t>
        </w:r>
        <w:commentRangeEnd w:id="29"/>
        <w:r w:rsidR="00136E26">
          <w:rPr>
            <w:rStyle w:val="CommentReference"/>
          </w:rPr>
          <w:commentReference w:id="29"/>
        </w:r>
      </w:ins>
      <w:r w:rsidR="00C73A20">
        <w:rPr>
          <w:rFonts w:ascii="Avenir Book" w:hAnsi="Avenir Book"/>
        </w:rPr>
        <w:t>the bareness</w:t>
      </w:r>
      <w:r w:rsidR="00503883">
        <w:rPr>
          <w:rFonts w:ascii="Avenir Book" w:hAnsi="Avenir Book"/>
        </w:rPr>
        <w:t xml:space="preserve"> </w:t>
      </w:r>
      <w:r w:rsidR="00663B6A">
        <w:rPr>
          <w:rFonts w:ascii="Avenir Book" w:hAnsi="Avenir Book"/>
        </w:rPr>
        <w:t>intensified</w:t>
      </w:r>
      <w:r w:rsidR="00503883">
        <w:rPr>
          <w:rFonts w:ascii="Avenir Book" w:hAnsi="Avenir Book"/>
        </w:rPr>
        <w:t xml:space="preserve"> </w:t>
      </w:r>
      <w:r w:rsidR="00A744A6">
        <w:rPr>
          <w:rFonts w:ascii="Avenir Book" w:hAnsi="Avenir Book"/>
        </w:rPr>
        <w:t>by</w:t>
      </w:r>
      <w:r w:rsidR="00503883">
        <w:rPr>
          <w:rFonts w:ascii="Avenir Book" w:hAnsi="Avenir Book"/>
        </w:rPr>
        <w:t xml:space="preserve"> the </w:t>
      </w:r>
      <w:r w:rsidR="00663B6A">
        <w:rPr>
          <w:rFonts w:ascii="Avenir Book" w:hAnsi="Avenir Book"/>
        </w:rPr>
        <w:t>remnants left by the</w:t>
      </w:r>
      <w:r w:rsidR="00634456">
        <w:rPr>
          <w:rFonts w:ascii="Avenir Book" w:hAnsi="Avenir Book"/>
        </w:rPr>
        <w:t xml:space="preserve"> previo</w:t>
      </w:r>
      <w:r w:rsidR="00B97118">
        <w:rPr>
          <w:rFonts w:ascii="Avenir Book" w:hAnsi="Avenir Book"/>
        </w:rPr>
        <w:t>us tenant</w:t>
      </w:r>
      <w:r w:rsidR="00136E26">
        <w:rPr>
          <w:rFonts w:ascii="Avenir Book" w:hAnsi="Avenir Book"/>
        </w:rPr>
        <w:t>:</w:t>
      </w:r>
      <w:r w:rsidR="00634456">
        <w:rPr>
          <w:rFonts w:ascii="Avenir Book" w:hAnsi="Avenir Book"/>
        </w:rPr>
        <w:t xml:space="preserve"> a pile of </w:t>
      </w:r>
      <w:r w:rsidR="005B2AC1">
        <w:rPr>
          <w:rFonts w:ascii="Avenir Book" w:hAnsi="Avenir Book"/>
        </w:rPr>
        <w:t>pillows stacked</w:t>
      </w:r>
      <w:r w:rsidR="00634456">
        <w:rPr>
          <w:rFonts w:ascii="Avenir Book" w:hAnsi="Avenir Book"/>
        </w:rPr>
        <w:t xml:space="preserve"> in a corner, boxes by </w:t>
      </w:r>
      <w:r w:rsidR="00B56135">
        <w:rPr>
          <w:rFonts w:ascii="Avenir Book" w:hAnsi="Avenir Book"/>
        </w:rPr>
        <w:t>a</w:t>
      </w:r>
      <w:r w:rsidR="00634456">
        <w:rPr>
          <w:rFonts w:ascii="Avenir Book" w:hAnsi="Avenir Book"/>
        </w:rPr>
        <w:t xml:space="preserve"> door. </w:t>
      </w:r>
    </w:p>
    <w:p w14:paraId="29CFE4E3" w14:textId="51619394" w:rsidR="00136E26" w:rsidRDefault="00CD37F5">
      <w:pPr>
        <w:rPr>
          <w:rFonts w:ascii="Avenir Book" w:hAnsi="Avenir Book"/>
        </w:rPr>
      </w:pPr>
      <w:ins w:id="30" w:author="Angeles Cossio" w:date="2017-10-01T14:31:00Z">
        <w:r>
          <w:rPr>
            <w:rFonts w:ascii="Avenir Book" w:hAnsi="Avenir Book"/>
            <w:noProof/>
            <w:rPrChange w:id="31" w:author="Unknown">
              <w:rPr>
                <w:noProof/>
              </w:rPr>
            </w:rPrChange>
          </w:rPr>
          <w:drawing>
            <wp:inline distT="0" distB="0" distL="0" distR="0" wp14:anchorId="27676757" wp14:editId="0F345D74">
              <wp:extent cx="5486400" cy="4112895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00H0H_91AjZhiJkaO_600x450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75433F" w14:textId="281D51C3" w:rsidR="009141FC" w:rsidDel="00CD37F5" w:rsidRDefault="009141FC" w:rsidP="00136E26">
      <w:pPr>
        <w:jc w:val="center"/>
        <w:rPr>
          <w:del w:id="32" w:author="Angeles Cossio" w:date="2017-10-01T14:29:00Z"/>
          <w:rFonts w:ascii="Avenir Book" w:hAnsi="Avenir Book"/>
        </w:rPr>
      </w:pPr>
      <w:del w:id="33" w:author="Angeles Cossio" w:date="2017-10-01T14:29:00Z">
        <w:r w:rsidRPr="00136E26" w:rsidDel="00CD37F5">
          <w:rPr>
            <w:rFonts w:ascii="Avenir Book" w:hAnsi="Avenir Book"/>
            <w:noProof/>
            <w:rPrChange w:id="34" w:author="Unknown">
              <w:rPr>
                <w:noProof/>
              </w:rPr>
            </w:rPrChange>
          </w:rPr>
          <w:lastRenderedPageBreak/>
          <w:drawing>
            <wp:inline distT="0" distB="0" distL="0" distR="0" wp14:anchorId="0030F983" wp14:editId="519E968B">
              <wp:extent cx="2300749" cy="3075674"/>
              <wp:effectExtent l="0" t="0" r="1079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00808_aQFTHgnsZZ8_600x450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3506" cy="3079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828FB56" w14:textId="77777777" w:rsidR="00B8265B" w:rsidRDefault="00B8265B">
      <w:pPr>
        <w:rPr>
          <w:rFonts w:ascii="Avenir Book" w:hAnsi="Avenir Book"/>
        </w:rPr>
      </w:pPr>
    </w:p>
    <w:p w14:paraId="573F118B" w14:textId="30848852" w:rsidR="00B8265B" w:rsidRDefault="00534327">
      <w:pPr>
        <w:rPr>
          <w:ins w:id="35" w:author="Angeles Cossio" w:date="2017-10-01T14:32:00Z"/>
          <w:rFonts w:ascii="Avenir Book" w:hAnsi="Avenir Book"/>
        </w:rPr>
      </w:pPr>
      <w:commentRangeStart w:id="36"/>
      <w:r w:rsidRPr="00136E26">
        <w:rPr>
          <w:rFonts w:ascii="Avenir Book" w:hAnsi="Avenir Book"/>
          <w:noProof/>
        </w:rPr>
        <w:drawing>
          <wp:inline distT="0" distB="0" distL="0" distR="0" wp14:anchorId="676E7DC4" wp14:editId="44B65B8B">
            <wp:extent cx="3737989" cy="2802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Z0Z_7pXUf7Er8Dk_600x4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89" cy="28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6"/>
      <w:r w:rsidR="00136E26">
        <w:rPr>
          <w:rStyle w:val="CommentReference"/>
        </w:rPr>
        <w:commentReference w:id="36"/>
      </w:r>
    </w:p>
    <w:p w14:paraId="77DD86F9" w14:textId="77777777" w:rsidR="00CD37F5" w:rsidRDefault="00CD37F5">
      <w:pPr>
        <w:rPr>
          <w:ins w:id="37" w:author="Angeles Cossio" w:date="2017-10-01T14:32:00Z"/>
          <w:rFonts w:ascii="Avenir Book" w:hAnsi="Avenir Book"/>
        </w:rPr>
      </w:pPr>
    </w:p>
    <w:p w14:paraId="088FF7B2" w14:textId="1EBC38F5" w:rsidR="00CD37F5" w:rsidRDefault="00CD37F5">
      <w:pPr>
        <w:rPr>
          <w:rFonts w:ascii="Avenir Book" w:hAnsi="Avenir Book"/>
        </w:rPr>
      </w:pPr>
      <w:ins w:id="38" w:author="Angeles Cossio" w:date="2017-10-01T14:33:00Z">
        <w:r>
          <w:rPr>
            <w:rFonts w:ascii="Avenir Book" w:hAnsi="Avenir Book"/>
            <w:noProof/>
            <w:rPrChange w:id="39" w:author="Unknown">
              <w:rPr>
                <w:noProof/>
              </w:rPr>
            </w:rPrChange>
          </w:rPr>
          <w:drawing>
            <wp:inline distT="0" distB="0" distL="0" distR="0" wp14:anchorId="35E1D5F6" wp14:editId="431E4E0E">
              <wp:extent cx="5486400" cy="4112895"/>
              <wp:effectExtent l="0" t="0" r="0" b="190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00B0B_k9csMllgMPF_600x450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683D5" w14:textId="77777777" w:rsidR="00B8265B" w:rsidRDefault="00B8265B" w:rsidP="00B07ECF">
      <w:pPr>
        <w:rPr>
          <w:rFonts w:ascii="Avenir Book" w:hAnsi="Avenir Book"/>
        </w:rPr>
      </w:pPr>
    </w:p>
    <w:p w14:paraId="629C7578" w14:textId="77777777" w:rsidR="00B8265B" w:rsidRDefault="00B8265B" w:rsidP="00B07ECF">
      <w:pPr>
        <w:rPr>
          <w:rFonts w:ascii="Avenir Book" w:hAnsi="Avenir Book"/>
        </w:rPr>
      </w:pPr>
    </w:p>
    <w:p w14:paraId="16E59204" w14:textId="2A9FDB1B" w:rsidR="00A744A6" w:rsidRDefault="003D316D" w:rsidP="00B07ECF">
      <w:pPr>
        <w:rPr>
          <w:rFonts w:ascii="Avenir Book" w:hAnsi="Avenir Book"/>
        </w:rPr>
      </w:pPr>
      <w:commentRangeStart w:id="40"/>
      <w:ins w:id="41" w:author="Jeff Thompson" w:date="2017-09-29T09:13:00Z">
        <w:r>
          <w:rPr>
            <w:rFonts w:ascii="Avenir Book" w:hAnsi="Avenir Book"/>
          </w:rPr>
          <w:t>Po</w:t>
        </w:r>
        <w:r w:rsidR="00136E26">
          <w:rPr>
            <w:rFonts w:ascii="Avenir Book" w:hAnsi="Avenir Book"/>
          </w:rPr>
          <w:t>ring</w:t>
        </w:r>
        <w:commentRangeEnd w:id="40"/>
        <w:r w:rsidR="00136E26">
          <w:rPr>
            <w:rStyle w:val="CommentReference"/>
          </w:rPr>
          <w:commentReference w:id="40"/>
        </w:r>
        <w:r w:rsidR="00136E26">
          <w:rPr>
            <w:rFonts w:ascii="Avenir Book" w:hAnsi="Avenir Book"/>
          </w:rPr>
          <w:t xml:space="preserve"> through all these </w:t>
        </w:r>
      </w:ins>
      <w:ins w:id="42" w:author="Jeff Thompson" w:date="2017-09-29T09:15:00Z">
        <w:r>
          <w:rPr>
            <w:rFonts w:ascii="Avenir Book" w:hAnsi="Avenir Book"/>
          </w:rPr>
          <w:t>photographs</w:t>
        </w:r>
      </w:ins>
      <w:ins w:id="43" w:author="Jeff Thompson" w:date="2017-09-29T09:13:00Z">
        <w:r w:rsidR="00136E26">
          <w:rPr>
            <w:rFonts w:ascii="Avenir Book" w:hAnsi="Avenir Book"/>
          </w:rPr>
          <w:t xml:space="preserve">, we </w:t>
        </w:r>
      </w:ins>
      <w:r w:rsidR="00A744A6">
        <w:rPr>
          <w:rFonts w:ascii="Avenir Book" w:hAnsi="Avenir Book"/>
        </w:rPr>
        <w:t>were interested</w:t>
      </w:r>
      <w:r w:rsidR="006A51C1">
        <w:rPr>
          <w:rFonts w:ascii="Avenir Book" w:hAnsi="Avenir Book"/>
        </w:rPr>
        <w:t xml:space="preserve"> in both the documentation </w:t>
      </w:r>
      <w:del w:id="44" w:author="Angeles Cossio" w:date="2017-10-01T14:34:00Z">
        <w:r w:rsidR="006A51C1" w:rsidDel="00CD37F5">
          <w:rPr>
            <w:rFonts w:ascii="Avenir Book" w:hAnsi="Avenir Book"/>
          </w:rPr>
          <w:delText>of</w:delText>
        </w:r>
        <w:r w:rsidR="00A744A6" w:rsidDel="00CD37F5">
          <w:rPr>
            <w:rFonts w:ascii="Avenir Book" w:hAnsi="Avenir Book"/>
          </w:rPr>
          <w:delText xml:space="preserve"> </w:delText>
        </w:r>
      </w:del>
      <w:ins w:id="45" w:author="Jeff Thompson" w:date="2017-09-29T09:14:00Z">
        <w:r w:rsidR="00136E26">
          <w:rPr>
            <w:rFonts w:ascii="Avenir Book" w:hAnsi="Avenir Book"/>
          </w:rPr>
          <w:t>of ever</w:t>
        </w:r>
      </w:ins>
      <w:ins w:id="46" w:author="Jeff Thompson" w:date="2017-09-29T09:15:00Z">
        <w:r w:rsidR="00136E26">
          <w:rPr>
            <w:rFonts w:ascii="Avenir Book" w:hAnsi="Avenir Book"/>
          </w:rPr>
          <w:t>y</w:t>
        </w:r>
      </w:ins>
      <w:ins w:id="47" w:author="Jeff Thompson" w:date="2017-09-29T09:14:00Z">
        <w:r w:rsidR="00136E26">
          <w:rPr>
            <w:rFonts w:ascii="Avenir Book" w:hAnsi="Avenir Book"/>
          </w:rPr>
          <w:t xml:space="preserve">day </w:t>
        </w:r>
      </w:ins>
      <w:ins w:id="48" w:author="Jeff Thompson" w:date="2017-09-29T09:15:00Z">
        <w:r w:rsidR="00136E26">
          <w:rPr>
            <w:rFonts w:ascii="Avenir Book" w:hAnsi="Avenir Book"/>
          </w:rPr>
          <w:t xml:space="preserve">American </w:t>
        </w:r>
      </w:ins>
      <w:ins w:id="49" w:author="Jeff Thompson" w:date="2017-09-29T09:14:00Z">
        <w:r w:rsidR="00136E26">
          <w:rPr>
            <w:rFonts w:ascii="Avenir Book" w:hAnsi="Avenir Book"/>
          </w:rPr>
          <w:t xml:space="preserve">living spaces </w:t>
        </w:r>
      </w:ins>
      <w:ins w:id="50" w:author="Angeles Cossio" w:date="2017-10-01T14:34:00Z">
        <w:r w:rsidR="00CD37F5">
          <w:rPr>
            <w:rFonts w:ascii="Avenir Book" w:hAnsi="Avenir Book"/>
          </w:rPr>
          <w:t xml:space="preserve">that </w:t>
        </w:r>
      </w:ins>
      <w:ins w:id="51" w:author="Jeff Thompson" w:date="2017-09-29T09:14:00Z">
        <w:r w:rsidR="00136E26">
          <w:rPr>
            <w:rFonts w:ascii="Avenir Book" w:hAnsi="Avenir Book"/>
          </w:rPr>
          <w:t xml:space="preserve">these </w:t>
        </w:r>
      </w:ins>
      <w:ins w:id="52" w:author="Jeff Thompson" w:date="2017-09-29T09:15:00Z">
        <w:r>
          <w:rPr>
            <w:rFonts w:ascii="Avenir Book" w:hAnsi="Avenir Book"/>
          </w:rPr>
          <w:t>images</w:t>
        </w:r>
      </w:ins>
      <w:ins w:id="53" w:author="Jeff Thompson" w:date="2017-09-29T09:14:00Z">
        <w:r w:rsidR="00136E26">
          <w:rPr>
            <w:rFonts w:ascii="Avenir Book" w:hAnsi="Avenir Book"/>
          </w:rPr>
          <w:t xml:space="preserve"> represent</w:t>
        </w:r>
      </w:ins>
      <w:r w:rsidR="00A744A6">
        <w:rPr>
          <w:rFonts w:ascii="Avenir Book" w:hAnsi="Avenir Book"/>
        </w:rPr>
        <w:t xml:space="preserve"> and the anonymous landlord-photographers who took them. Craigslist</w:t>
      </w:r>
      <w:r w:rsidR="00D71236">
        <w:rPr>
          <w:rFonts w:ascii="Avenir Book" w:hAnsi="Avenir Book"/>
        </w:rPr>
        <w:t xml:space="preserve"> organize</w:t>
      </w:r>
      <w:r w:rsidR="00A744A6">
        <w:rPr>
          <w:rFonts w:ascii="Avenir Book" w:hAnsi="Avenir Book"/>
        </w:rPr>
        <w:t>s their site</w:t>
      </w:r>
      <w:r w:rsidR="00B56135">
        <w:rPr>
          <w:rFonts w:ascii="Avenir Book" w:hAnsi="Avenir Book"/>
        </w:rPr>
        <w:t xml:space="preserve"> by location, mostly cities and major metropolitan areas. I</w:t>
      </w:r>
      <w:r w:rsidR="00D71236">
        <w:rPr>
          <w:rFonts w:ascii="Avenir Book" w:hAnsi="Avenir Book"/>
        </w:rPr>
        <w:t xml:space="preserve">n </w:t>
      </w:r>
      <w:r w:rsidR="00B07ECF">
        <w:rPr>
          <w:rFonts w:ascii="Avenir Book" w:hAnsi="Avenir Book"/>
        </w:rPr>
        <w:t>total</w:t>
      </w:r>
      <w:r w:rsidR="009141FC">
        <w:rPr>
          <w:rFonts w:ascii="Avenir Book" w:hAnsi="Avenir Book"/>
        </w:rPr>
        <w:t>,</w:t>
      </w:r>
      <w:r w:rsidR="00D71236">
        <w:rPr>
          <w:rFonts w:ascii="Avenir Book" w:hAnsi="Avenir Book"/>
        </w:rPr>
        <w:t xml:space="preserve"> there were 413 areas listed</w:t>
      </w:r>
      <w:r w:rsidR="00B07ECF">
        <w:rPr>
          <w:rFonts w:ascii="Avenir Book" w:hAnsi="Avenir Book"/>
        </w:rPr>
        <w:t xml:space="preserve"> starting with Abilene, Texas and ending with Zanesville, Ohio. </w:t>
      </w:r>
      <w:r w:rsidR="00A744A6">
        <w:rPr>
          <w:rFonts w:ascii="Avenir Book" w:hAnsi="Avenir Book"/>
        </w:rPr>
        <w:t>But rather than an ethnographic investigation</w:t>
      </w:r>
      <w:r w:rsidR="006A51C1">
        <w:rPr>
          <w:rFonts w:ascii="Avenir Book" w:hAnsi="Avenir Book"/>
        </w:rPr>
        <w:t xml:space="preserve"> of </w:t>
      </w:r>
      <w:ins w:id="54" w:author="Angeles Cossio" w:date="2017-10-01T14:34:00Z">
        <w:r w:rsidR="00CD37F5">
          <w:rPr>
            <w:rFonts w:ascii="Avenir Book" w:hAnsi="Avenir Book"/>
          </w:rPr>
          <w:t xml:space="preserve">rental properties </w:t>
        </w:r>
      </w:ins>
      <w:commentRangeStart w:id="55"/>
      <w:del w:id="56" w:author="Angeles Cossio" w:date="2017-10-01T14:34:00Z">
        <w:r w:rsidR="006A51C1" w:rsidDel="00CD37F5">
          <w:rPr>
            <w:rFonts w:ascii="Avenir Book" w:hAnsi="Avenir Book"/>
          </w:rPr>
          <w:delText>homes</w:delText>
        </w:r>
        <w:commentRangeEnd w:id="55"/>
        <w:r w:rsidDel="00CD37F5">
          <w:rPr>
            <w:rStyle w:val="CommentReference"/>
          </w:rPr>
          <w:commentReference w:id="55"/>
        </w:r>
        <w:r w:rsidR="006A51C1" w:rsidDel="00CD37F5">
          <w:rPr>
            <w:rFonts w:ascii="Avenir Book" w:hAnsi="Avenir Book"/>
          </w:rPr>
          <w:delText xml:space="preserve"> </w:delText>
        </w:r>
      </w:del>
      <w:r w:rsidR="006A51C1">
        <w:rPr>
          <w:rFonts w:ascii="Avenir Book" w:hAnsi="Avenir Book"/>
        </w:rPr>
        <w:t>in the U</w:t>
      </w:r>
      <w:ins w:id="57" w:author="Jeff Thompson" w:date="2017-09-29T09:15:00Z">
        <w:r>
          <w:rPr>
            <w:rFonts w:ascii="Avenir Book" w:hAnsi="Avenir Book"/>
          </w:rPr>
          <w:t>.</w:t>
        </w:r>
      </w:ins>
      <w:r w:rsidR="006A51C1">
        <w:rPr>
          <w:rFonts w:ascii="Avenir Book" w:hAnsi="Avenir Book"/>
        </w:rPr>
        <w:t>S</w:t>
      </w:r>
      <w:ins w:id="58" w:author="Jeff Thompson" w:date="2017-09-29T09:15:00Z">
        <w:r>
          <w:rPr>
            <w:rFonts w:ascii="Avenir Book" w:hAnsi="Avenir Book"/>
          </w:rPr>
          <w:t>.</w:t>
        </w:r>
      </w:ins>
      <w:r w:rsidR="00A744A6">
        <w:rPr>
          <w:rFonts w:ascii="Avenir Book" w:hAnsi="Avenir Book"/>
        </w:rPr>
        <w:t xml:space="preserve">, we wanted the photographs to remain as </w:t>
      </w:r>
      <w:r w:rsidR="006A51C1">
        <w:rPr>
          <w:rFonts w:ascii="Avenir Book" w:hAnsi="Avenir Book"/>
        </w:rPr>
        <w:t xml:space="preserve">disembodied </w:t>
      </w:r>
      <w:r w:rsidR="00A744A6">
        <w:rPr>
          <w:rFonts w:ascii="Avenir Book" w:hAnsi="Avenir Book"/>
        </w:rPr>
        <w:t xml:space="preserve">images; prices, location, </w:t>
      </w:r>
      <w:ins w:id="59" w:author="Jeff Thompson" w:date="2017-09-29T09:16:00Z">
        <w:r>
          <w:rPr>
            <w:rFonts w:ascii="Avenir Book" w:hAnsi="Avenir Book"/>
          </w:rPr>
          <w:t xml:space="preserve">and </w:t>
        </w:r>
      </w:ins>
      <w:r w:rsidR="00A744A6">
        <w:rPr>
          <w:rFonts w:ascii="Avenir Book" w:hAnsi="Avenir Book"/>
        </w:rPr>
        <w:t xml:space="preserve">descriptions are no longer attached but instead </w:t>
      </w:r>
      <w:ins w:id="60" w:author="Jeff Thompson" w:date="2017-09-29T09:16:00Z">
        <w:r>
          <w:rPr>
            <w:rFonts w:ascii="Avenir Book" w:hAnsi="Avenir Book"/>
          </w:rPr>
          <w:t xml:space="preserve">a wash of images, </w:t>
        </w:r>
      </w:ins>
      <w:ins w:id="61" w:author="Jeff Thompson" w:date="2017-09-29T09:17:00Z">
        <w:r>
          <w:rPr>
            <w:rFonts w:ascii="Avenir Book" w:hAnsi="Avenir Book"/>
          </w:rPr>
          <w:t xml:space="preserve">arranged </w:t>
        </w:r>
      </w:ins>
      <w:r w:rsidR="00A744A6">
        <w:rPr>
          <w:rFonts w:ascii="Avenir Book" w:hAnsi="Avenir Book"/>
        </w:rPr>
        <w:t>by visual similarity.</w:t>
      </w:r>
    </w:p>
    <w:p w14:paraId="4DC9B4F6" w14:textId="77777777" w:rsidR="00A744A6" w:rsidRDefault="00A744A6" w:rsidP="00B07ECF">
      <w:pPr>
        <w:rPr>
          <w:rFonts w:ascii="Avenir Book" w:hAnsi="Avenir Book"/>
        </w:rPr>
      </w:pPr>
    </w:p>
    <w:p w14:paraId="0EDC15C3" w14:textId="73685ADC" w:rsidR="00B07ECF" w:rsidRDefault="003D316D" w:rsidP="00B07ECF">
      <w:pPr>
        <w:rPr>
          <w:rFonts w:ascii="Avenir Book" w:hAnsi="Avenir Book"/>
        </w:rPr>
      </w:pPr>
      <w:r>
        <w:rPr>
          <w:rFonts w:ascii="Avenir Book" w:hAnsi="Avenir Book"/>
        </w:rPr>
        <w:t>Working on a project of this scale requires a division of labor</w:t>
      </w:r>
      <w:r w:rsidR="00584907">
        <w:rPr>
          <w:rFonts w:ascii="Avenir Book" w:hAnsi="Avenir Book"/>
        </w:rPr>
        <w:t>.</w:t>
      </w:r>
      <w:r w:rsidR="00B07ECF">
        <w:rPr>
          <w:rFonts w:ascii="Avenir Book" w:hAnsi="Avenir Book"/>
        </w:rPr>
        <w:t xml:space="preserve"> Jeff </w:t>
      </w:r>
      <w:r w:rsidR="00584907">
        <w:rPr>
          <w:rFonts w:ascii="Avenir Book" w:hAnsi="Avenir Book"/>
        </w:rPr>
        <w:t xml:space="preserve">was responsible for </w:t>
      </w:r>
      <w:r w:rsidR="00A744A6">
        <w:rPr>
          <w:rFonts w:ascii="Avenir Book" w:hAnsi="Avenir Book"/>
        </w:rPr>
        <w:t xml:space="preserve">coding (a </w:t>
      </w:r>
      <w:r w:rsidR="00584907">
        <w:rPr>
          <w:rFonts w:ascii="Avenir Book" w:hAnsi="Avenir Book"/>
        </w:rPr>
        <w:t xml:space="preserve">script to download the original images, </w:t>
      </w:r>
      <w:r w:rsidR="00A744A6">
        <w:rPr>
          <w:rFonts w:ascii="Avenir Book" w:hAnsi="Avenir Book"/>
        </w:rPr>
        <w:t xml:space="preserve">intermediate steps of reformatting and sorting, and </w:t>
      </w:r>
      <w:ins w:id="62" w:author="Jeff Thompson" w:date="2017-09-29T09:18:00Z">
        <w:r>
          <w:rPr>
            <w:rFonts w:ascii="Avenir Book" w:hAnsi="Avenir Book"/>
          </w:rPr>
          <w:t xml:space="preserve">building </w:t>
        </w:r>
      </w:ins>
      <w:r w:rsidR="00A744A6">
        <w:rPr>
          <w:rFonts w:ascii="Avenir Book" w:hAnsi="Avenir Book"/>
        </w:rPr>
        <w:t>the</w:t>
      </w:r>
      <w:r w:rsidR="00B56135">
        <w:rPr>
          <w:rFonts w:ascii="Avenir Book" w:hAnsi="Avenir Book"/>
        </w:rPr>
        <w:t xml:space="preserve"> website</w:t>
      </w:r>
      <w:r w:rsidR="00A744A6">
        <w:rPr>
          <w:rFonts w:ascii="Avenir Book" w:hAnsi="Avenir Book"/>
        </w:rPr>
        <w:t>)</w:t>
      </w:r>
      <w:r w:rsidR="00584907">
        <w:rPr>
          <w:rFonts w:ascii="Avenir Book" w:hAnsi="Avenir Book"/>
        </w:rPr>
        <w:t xml:space="preserve">. </w:t>
      </w:r>
      <w:r w:rsidR="00B07ECF">
        <w:rPr>
          <w:rFonts w:ascii="Avenir Book" w:hAnsi="Avenir Book"/>
        </w:rPr>
        <w:t xml:space="preserve">I provided the </w:t>
      </w:r>
      <w:r w:rsidR="00584907">
        <w:rPr>
          <w:rFonts w:ascii="Avenir Book" w:hAnsi="Avenir Book"/>
        </w:rPr>
        <w:t xml:space="preserve">manual labor of </w:t>
      </w:r>
      <w:r w:rsidR="00B07ECF">
        <w:rPr>
          <w:rFonts w:ascii="Avenir Book" w:hAnsi="Avenir Book"/>
        </w:rPr>
        <w:t xml:space="preserve">going through </w:t>
      </w:r>
      <w:commentRangeStart w:id="63"/>
      <w:r>
        <w:rPr>
          <w:rFonts w:ascii="Avenir Book" w:hAnsi="Avenir Book"/>
        </w:rPr>
        <w:t>all of the</w:t>
      </w:r>
      <w:r w:rsidR="00B07ECF">
        <w:rPr>
          <w:rFonts w:ascii="Avenir Book" w:hAnsi="Avenir Book"/>
        </w:rPr>
        <w:t xml:space="preserve"> </w:t>
      </w:r>
      <w:commentRangeEnd w:id="63"/>
      <w:r>
        <w:rPr>
          <w:rStyle w:val="CommentReference"/>
        </w:rPr>
        <w:commentReference w:id="63"/>
      </w:r>
      <w:r w:rsidR="00B07ECF">
        <w:rPr>
          <w:rFonts w:ascii="Avenir Book" w:hAnsi="Avenir Book"/>
        </w:rPr>
        <w:t>images</w:t>
      </w:r>
      <w:r w:rsidR="00584907">
        <w:rPr>
          <w:rFonts w:ascii="Avenir Book" w:hAnsi="Avenir Book"/>
        </w:rPr>
        <w:t xml:space="preserve"> (</w:t>
      </w:r>
      <w:r w:rsidR="003C69CC">
        <w:rPr>
          <w:rFonts w:ascii="Avenir Book" w:hAnsi="Avenir Book"/>
        </w:rPr>
        <w:t>three times</w:t>
      </w:r>
      <w:r w:rsidR="00584907">
        <w:rPr>
          <w:rFonts w:ascii="Avenir Book" w:hAnsi="Avenir Book"/>
        </w:rPr>
        <w:t>)</w:t>
      </w:r>
      <w:r w:rsidR="00B07ECF">
        <w:rPr>
          <w:rFonts w:ascii="Avenir Book" w:hAnsi="Avenir Book"/>
        </w:rPr>
        <w:t xml:space="preserve"> to </w:t>
      </w:r>
      <w:r w:rsidR="00651885">
        <w:rPr>
          <w:rFonts w:ascii="Avenir Book" w:hAnsi="Avenir Book"/>
        </w:rPr>
        <w:t>weed</w:t>
      </w:r>
      <w:r w:rsidR="00B07ECF">
        <w:rPr>
          <w:rFonts w:ascii="Avenir Book" w:hAnsi="Avenir Book"/>
        </w:rPr>
        <w:t xml:space="preserve"> out </w:t>
      </w:r>
      <w:r w:rsidR="00584907">
        <w:rPr>
          <w:rFonts w:ascii="Avenir Book" w:hAnsi="Avenir Book"/>
        </w:rPr>
        <w:t xml:space="preserve">the </w:t>
      </w:r>
      <w:r w:rsidR="00A744A6">
        <w:rPr>
          <w:rFonts w:ascii="Avenir Book" w:hAnsi="Avenir Book"/>
        </w:rPr>
        <w:t xml:space="preserve">ones </w:t>
      </w:r>
      <w:r w:rsidR="00584907">
        <w:rPr>
          <w:rFonts w:ascii="Avenir Book" w:hAnsi="Avenir Book"/>
        </w:rPr>
        <w:t>that we felt didn’t fit</w:t>
      </w:r>
      <w:r w:rsidR="00534327">
        <w:rPr>
          <w:rFonts w:ascii="Avenir Book" w:hAnsi="Avenir Book"/>
        </w:rPr>
        <w:t xml:space="preserve"> our criteria</w:t>
      </w:r>
      <w:del w:id="64" w:author="Angeles Cossio" w:date="2017-10-03T08:41:00Z">
        <w:r w:rsidR="00B07ECF" w:rsidDel="00E63D8A">
          <w:rPr>
            <w:rFonts w:ascii="Avenir Book" w:hAnsi="Avenir Book"/>
          </w:rPr>
          <w:delText xml:space="preserve">. </w:delText>
        </w:r>
        <w:commentRangeStart w:id="65"/>
        <w:r w:rsidR="00B07ECF" w:rsidDel="00E63D8A">
          <w:rPr>
            <w:rFonts w:ascii="Avenir Book" w:hAnsi="Avenir Book"/>
          </w:rPr>
          <w:delText xml:space="preserve">My </w:delText>
        </w:r>
        <w:r w:rsidR="00584907" w:rsidDel="00E63D8A">
          <w:rPr>
            <w:rFonts w:ascii="Avenir Book" w:hAnsi="Avenir Book"/>
          </w:rPr>
          <w:delText>task</w:delText>
        </w:r>
        <w:r w:rsidR="00B07ECF" w:rsidDel="00E63D8A">
          <w:rPr>
            <w:rFonts w:ascii="Avenir Book" w:hAnsi="Avenir Book"/>
          </w:rPr>
          <w:delText xml:space="preserve"> </w:delText>
        </w:r>
        <w:r w:rsidR="00723C59" w:rsidDel="00E63D8A">
          <w:rPr>
            <w:rFonts w:ascii="Avenir Book" w:hAnsi="Avenir Book"/>
          </w:rPr>
          <w:delText xml:space="preserve">allowed for a </w:delText>
        </w:r>
        <w:r w:rsidR="00B07ECF" w:rsidDel="00E63D8A">
          <w:rPr>
            <w:rFonts w:ascii="Avenir Book" w:hAnsi="Avenir Book"/>
          </w:rPr>
          <w:delText>granular familiarity with the images</w:delText>
        </w:r>
      </w:del>
      <w:r w:rsidR="00307BF8">
        <w:rPr>
          <w:rFonts w:ascii="Avenir Book" w:hAnsi="Avenir Book"/>
        </w:rPr>
        <w:t>.</w:t>
      </w:r>
      <w:r w:rsidR="00B07ECF">
        <w:rPr>
          <w:rFonts w:ascii="Avenir Book" w:hAnsi="Avenir Book"/>
        </w:rPr>
        <w:t xml:space="preserve"> </w:t>
      </w:r>
      <w:del w:id="66" w:author="Angeles Cossio" w:date="2017-10-01T14:35:00Z">
        <w:r w:rsidR="00723C59" w:rsidDel="00CD37F5">
          <w:rPr>
            <w:rFonts w:ascii="Avenir Book" w:hAnsi="Avenir Book"/>
          </w:rPr>
          <w:delText>I pored over</w:delText>
        </w:r>
        <w:r w:rsidR="006A51C1" w:rsidDel="00CD37F5">
          <w:rPr>
            <w:rFonts w:ascii="Avenir Book" w:hAnsi="Avenir Book"/>
          </w:rPr>
          <w:delText xml:space="preserve"> the</w:delText>
        </w:r>
        <w:r w:rsidR="00723C59" w:rsidDel="00CD37F5">
          <w:rPr>
            <w:rFonts w:ascii="Avenir Book" w:hAnsi="Avenir Book"/>
          </w:rPr>
          <w:delText xml:space="preserve"> images</w:delText>
        </w:r>
        <w:r w:rsidR="00B97118" w:rsidDel="00CD37F5">
          <w:rPr>
            <w:rFonts w:ascii="Avenir Book" w:hAnsi="Avenir Book"/>
          </w:rPr>
          <w:delText xml:space="preserve"> for a period of several months</w:delText>
        </w:r>
      </w:del>
      <w:ins w:id="67" w:author="Angeles Cossio" w:date="2017-10-01T14:35:00Z">
        <w:r w:rsidR="00CD37F5">
          <w:rPr>
            <w:rFonts w:ascii="Avenir Book" w:hAnsi="Avenir Book"/>
          </w:rPr>
          <w:t xml:space="preserve">Over a period of several months, I became intimately familiar </w:t>
        </w:r>
      </w:ins>
      <w:ins w:id="68" w:author="Angeles Cossio" w:date="2017-10-01T14:36:00Z">
        <w:r w:rsidR="00CD37F5">
          <w:rPr>
            <w:rFonts w:ascii="Avenir Book" w:hAnsi="Avenir Book"/>
          </w:rPr>
          <w:t>with</w:t>
        </w:r>
      </w:ins>
      <w:ins w:id="69" w:author="Angeles Cossio" w:date="2017-10-01T14:35:00Z">
        <w:r w:rsidR="00CD37F5">
          <w:rPr>
            <w:rFonts w:ascii="Avenir Book" w:hAnsi="Avenir Book"/>
          </w:rPr>
          <w:t xml:space="preserve"> </w:t>
        </w:r>
      </w:ins>
      <w:ins w:id="70" w:author="Angeles Cossio" w:date="2017-10-01T14:36:00Z">
        <w:r w:rsidR="00CD37F5">
          <w:rPr>
            <w:rFonts w:ascii="Avenir Book" w:hAnsi="Avenir Book"/>
          </w:rPr>
          <w:t>these images</w:t>
        </w:r>
      </w:ins>
      <w:r w:rsidR="00B07ECF">
        <w:rPr>
          <w:rFonts w:ascii="Avenir Book" w:hAnsi="Avenir Book"/>
        </w:rPr>
        <w:t>.</w:t>
      </w:r>
      <w:commentRangeEnd w:id="65"/>
      <w:r>
        <w:rPr>
          <w:rStyle w:val="CommentReference"/>
        </w:rPr>
        <w:commentReference w:id="65"/>
      </w:r>
      <w:r w:rsidR="00723C59">
        <w:rPr>
          <w:rFonts w:ascii="Avenir Book" w:hAnsi="Avenir Book"/>
        </w:rPr>
        <w:t xml:space="preserve"> </w:t>
      </w:r>
      <w:r w:rsidR="00584907">
        <w:rPr>
          <w:rFonts w:ascii="Avenir Book" w:hAnsi="Avenir Book"/>
        </w:rPr>
        <w:t xml:space="preserve">At times </w:t>
      </w:r>
      <w:r w:rsidR="00723C59">
        <w:rPr>
          <w:rFonts w:ascii="Avenir Book" w:hAnsi="Avenir Book"/>
        </w:rPr>
        <w:t>the process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of sifting and cu</w:t>
      </w:r>
      <w:r w:rsidR="005B2AC1">
        <w:rPr>
          <w:rFonts w:ascii="Avenir Book" w:hAnsi="Avenir Book"/>
        </w:rPr>
        <w:t>lling was meditative, other times</w:t>
      </w:r>
      <w:r w:rsidR="00723C59">
        <w:rPr>
          <w:rFonts w:ascii="Avenir Book" w:hAnsi="Avenir Book"/>
        </w:rPr>
        <w:t xml:space="preserve"> tedious</w:t>
      </w:r>
      <w:r w:rsidR="00A744A6">
        <w:rPr>
          <w:rFonts w:ascii="Avenir Book" w:hAnsi="Avenir Book"/>
        </w:rPr>
        <w:t>,</w:t>
      </w:r>
      <w:r w:rsidR="00723C59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 xml:space="preserve">with </w:t>
      </w:r>
      <w:r w:rsidR="00723C59">
        <w:rPr>
          <w:rFonts w:ascii="Avenir Book" w:hAnsi="Avenir Book"/>
        </w:rPr>
        <w:t>one image bleeding into the next.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Each</w:t>
      </w:r>
      <w:r w:rsidR="00584907">
        <w:rPr>
          <w:rFonts w:ascii="Avenir Book" w:hAnsi="Avenir Book"/>
        </w:rPr>
        <w:t xml:space="preserve"> day there was</w:t>
      </w:r>
      <w:r w:rsidR="00B56135">
        <w:rPr>
          <w:rFonts w:ascii="Avenir Book" w:hAnsi="Avenir Book"/>
        </w:rPr>
        <w:t xml:space="preserve"> a</w:t>
      </w:r>
      <w:r w:rsidR="00584907">
        <w:rPr>
          <w:rFonts w:ascii="Avenir Book" w:hAnsi="Avenir Book"/>
        </w:rPr>
        <w:t xml:space="preserve"> surprise</w:t>
      </w:r>
      <w:r w:rsidR="00A744A6">
        <w:rPr>
          <w:rFonts w:ascii="Avenir Book" w:hAnsi="Avenir Book"/>
        </w:rPr>
        <w:t>,</w:t>
      </w:r>
      <w:r w:rsidR="00B56135">
        <w:rPr>
          <w:rFonts w:ascii="Avenir Book" w:hAnsi="Avenir Book"/>
        </w:rPr>
        <w:t xml:space="preserve"> a</w:t>
      </w:r>
      <w:r w:rsidR="00723C59">
        <w:rPr>
          <w:rFonts w:ascii="Avenir Book" w:hAnsi="Avenir Book"/>
        </w:rPr>
        <w:t>n image</w:t>
      </w:r>
      <w:r w:rsidR="00584907">
        <w:rPr>
          <w:rFonts w:ascii="Avenir Book" w:hAnsi="Avenir Book"/>
        </w:rPr>
        <w:t xml:space="preserve"> that would</w:t>
      </w:r>
      <w:r w:rsidR="00723C59">
        <w:rPr>
          <w:rFonts w:ascii="Avenir Book" w:hAnsi="Avenir Book"/>
        </w:rPr>
        <w:t xml:space="preserve"> take my</w:t>
      </w:r>
      <w:r w:rsidR="00A2772B">
        <w:rPr>
          <w:rFonts w:ascii="Avenir Book" w:hAnsi="Avenir Book"/>
        </w:rPr>
        <w:t xml:space="preserve"> breath</w:t>
      </w:r>
      <w:r w:rsidR="00584907">
        <w:rPr>
          <w:rFonts w:ascii="Avenir Book" w:hAnsi="Avenir Book"/>
        </w:rPr>
        <w:t xml:space="preserve"> away with its unintentional beauty</w:t>
      </w:r>
      <w:r w:rsidR="006A51C1">
        <w:rPr>
          <w:rFonts w:ascii="Avenir Book" w:hAnsi="Avenir Book"/>
        </w:rPr>
        <w:t xml:space="preserve"> or strangeness</w:t>
      </w:r>
      <w:r w:rsidR="00307BF8">
        <w:rPr>
          <w:rFonts w:ascii="Avenir Book" w:hAnsi="Avenir Book"/>
        </w:rPr>
        <w:t>.</w:t>
      </w:r>
      <w:r w:rsidR="0058490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The a</w:t>
      </w:r>
      <w:r w:rsidR="006A51C1">
        <w:rPr>
          <w:rFonts w:ascii="Avenir Book" w:hAnsi="Avenir Book"/>
        </w:rPr>
        <w:t xml:space="preserve">mateur photographers </w:t>
      </w:r>
      <w:r>
        <w:rPr>
          <w:rFonts w:ascii="Avenir Book" w:hAnsi="Avenir Book"/>
        </w:rPr>
        <w:t>who took</w:t>
      </w:r>
      <w:r w:rsidR="00307BF8">
        <w:rPr>
          <w:rFonts w:ascii="Avenir Book" w:hAnsi="Avenir Book"/>
        </w:rPr>
        <w:t xml:space="preserve"> the majority of the photographs </w:t>
      </w:r>
      <w:commentRangeStart w:id="71"/>
      <w:r>
        <w:rPr>
          <w:rFonts w:ascii="Avenir Book" w:hAnsi="Avenir Book"/>
        </w:rPr>
        <w:t>didn’t</w:t>
      </w:r>
      <w:commentRangeEnd w:id="71"/>
      <w:r>
        <w:rPr>
          <w:rStyle w:val="CommentReference"/>
        </w:rPr>
        <w:commentReference w:id="71"/>
      </w:r>
      <w:r w:rsidR="006A51C1">
        <w:rPr>
          <w:rFonts w:ascii="Avenir Book" w:hAnsi="Avenir Book"/>
        </w:rPr>
        <w:t xml:space="preserve"> know how to handle low light or the difference in exposure between a bright window and dark room. Windows became soft rectangles of </w:t>
      </w:r>
      <w:r w:rsidR="00534327">
        <w:rPr>
          <w:rFonts w:ascii="Avenir Book" w:hAnsi="Avenir Book"/>
        </w:rPr>
        <w:t>glowing light</w:t>
      </w:r>
      <w:r>
        <w:rPr>
          <w:rFonts w:ascii="Avenir Book" w:hAnsi="Avenir Book"/>
        </w:rPr>
        <w:t xml:space="preserve"> </w:t>
      </w:r>
      <w:commentRangeStart w:id="72"/>
      <w:r>
        <w:rPr>
          <w:rFonts w:ascii="Avenir Book" w:hAnsi="Avenir Book"/>
        </w:rPr>
        <w:t>surrounded by shadow</w:t>
      </w:r>
      <w:commentRangeEnd w:id="72"/>
      <w:r>
        <w:rPr>
          <w:rStyle w:val="CommentReference"/>
        </w:rPr>
        <w:commentReference w:id="72"/>
      </w:r>
      <w:r w:rsidR="006A51C1">
        <w:rPr>
          <w:rFonts w:ascii="Avenir Book" w:hAnsi="Avenir Book"/>
        </w:rPr>
        <w:t xml:space="preserve">. </w:t>
      </w:r>
      <w:r w:rsidR="007F162E">
        <w:rPr>
          <w:rFonts w:ascii="Avenir Book" w:hAnsi="Avenir Book"/>
        </w:rPr>
        <w:t xml:space="preserve">There </w:t>
      </w:r>
      <w:r w:rsidR="00307BF8">
        <w:rPr>
          <w:rFonts w:ascii="Avenir Book" w:hAnsi="Avenir Book"/>
        </w:rPr>
        <w:t>were</w:t>
      </w:r>
      <w:r w:rsidR="007F162E">
        <w:rPr>
          <w:rFonts w:ascii="Avenir Book" w:hAnsi="Avenir Book"/>
        </w:rPr>
        <w:t xml:space="preserve"> inexplicable images where the intention of the photographer was unclear: unfocused </w:t>
      </w:r>
      <w:r>
        <w:rPr>
          <w:rFonts w:ascii="Avenir Book" w:hAnsi="Avenir Book"/>
        </w:rPr>
        <w:t xml:space="preserve">pictures of empty </w:t>
      </w:r>
      <w:r w:rsidR="007F162E">
        <w:rPr>
          <w:rFonts w:ascii="Avenir Book" w:hAnsi="Avenir Book"/>
        </w:rPr>
        <w:t xml:space="preserve">corners, stairs descending into darkness, a blurry shot of wood grain. </w:t>
      </w:r>
      <w:r>
        <w:rPr>
          <w:rFonts w:ascii="Avenir Book" w:hAnsi="Avenir Book"/>
        </w:rPr>
        <w:br/>
      </w:r>
    </w:p>
    <w:p w14:paraId="0EB2C460" w14:textId="252EFA68" w:rsidR="00534327" w:rsidRDefault="00534327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6493782" wp14:editId="4559F4BE">
            <wp:extent cx="4331605" cy="3247200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I0I_EdzixI1LIm_600x4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05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B41E" w14:textId="77777777" w:rsidR="00534327" w:rsidRDefault="00534327" w:rsidP="00B07ECF">
      <w:pPr>
        <w:rPr>
          <w:rFonts w:ascii="Avenir Book" w:hAnsi="Avenir Book"/>
        </w:rPr>
      </w:pPr>
    </w:p>
    <w:p w14:paraId="41F54BEC" w14:textId="77777777" w:rsidR="00171683" w:rsidRDefault="00171683" w:rsidP="00B07ECF">
      <w:pPr>
        <w:rPr>
          <w:rFonts w:ascii="Avenir Book" w:hAnsi="Avenir Book"/>
        </w:rPr>
      </w:pPr>
    </w:p>
    <w:p w14:paraId="711D8ECE" w14:textId="79FFDF0E" w:rsidR="00307BF8" w:rsidRDefault="00307BF8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B649E32" wp14:editId="33F25487">
            <wp:extent cx="1771200" cy="2952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v0v_4GQzQPav75f_600x4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06" cy="29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Book" w:hAnsi="Avenir Book"/>
        </w:rPr>
        <w:t xml:space="preserve"> </w:t>
      </w:r>
    </w:p>
    <w:p w14:paraId="0B7D4285" w14:textId="20AC636C" w:rsidR="00307BF8" w:rsidRDefault="00307BF8" w:rsidP="00B07ECF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06EE3AE" wp14:editId="22C2FC96">
            <wp:extent cx="2239645" cy="39815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616_fAgFqmViets_600x4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20" cy="3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A48" w14:textId="77777777" w:rsidR="00121875" w:rsidRDefault="00121875">
      <w:pPr>
        <w:rPr>
          <w:rFonts w:ascii="Avenir Book" w:hAnsi="Avenir Book"/>
        </w:rPr>
      </w:pPr>
    </w:p>
    <w:p w14:paraId="68053679" w14:textId="3E9BF34A" w:rsidR="00307BF8" w:rsidRDefault="00307BF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FD1237D" wp14:editId="090033A7">
            <wp:extent cx="32004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0E_h6rpxBbGWTn_600x450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B9A5" w14:textId="77777777" w:rsidR="00307BF8" w:rsidRDefault="00307BF8">
      <w:pPr>
        <w:rPr>
          <w:rFonts w:ascii="Avenir Book" w:hAnsi="Avenir Book"/>
        </w:rPr>
      </w:pPr>
    </w:p>
    <w:p w14:paraId="09DACBF5" w14:textId="3B440413" w:rsidR="00FF3B16" w:rsidRDefault="00B97118" w:rsidP="003B3EC0">
      <w:pPr>
        <w:rPr>
          <w:rFonts w:ascii="Avenir Book" w:hAnsi="Avenir Book"/>
          <w:color w:val="FF0000"/>
        </w:rPr>
      </w:pPr>
      <w:r>
        <w:rPr>
          <w:rFonts w:ascii="Avenir Book" w:hAnsi="Avenir Book"/>
        </w:rPr>
        <w:t>Th</w:t>
      </w:r>
      <w:r w:rsidR="00A744A6">
        <w:rPr>
          <w:rFonts w:ascii="Avenir Book" w:hAnsi="Avenir Book"/>
        </w:rPr>
        <w:t xml:space="preserve">is set of images </w:t>
      </w:r>
      <w:r>
        <w:rPr>
          <w:rFonts w:ascii="Avenir Book" w:hAnsi="Avenir Book"/>
        </w:rPr>
        <w:t>exist</w:t>
      </w:r>
      <w:r w:rsidR="00A744A6">
        <w:rPr>
          <w:rFonts w:ascii="Avenir Book" w:hAnsi="Avenir Book"/>
        </w:rPr>
        <w:t>s</w:t>
      </w:r>
      <w:r w:rsidR="00CB169C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>as a vast</w:t>
      </w:r>
      <w:r w:rsidR="001B696C">
        <w:rPr>
          <w:rFonts w:ascii="Avenir Book" w:hAnsi="Avenir Book"/>
        </w:rPr>
        <w:t xml:space="preserve">, seemingly endless </w:t>
      </w:r>
      <w:r w:rsidR="007A0D00">
        <w:rPr>
          <w:rFonts w:ascii="Avenir Book" w:hAnsi="Avenir Book"/>
        </w:rPr>
        <w:t xml:space="preserve">array of interior spaces. </w:t>
      </w:r>
      <w:r w:rsidR="007F162E">
        <w:rPr>
          <w:rFonts w:ascii="Avenir Book" w:hAnsi="Avenir Book"/>
        </w:rPr>
        <w:t xml:space="preserve"> On the </w:t>
      </w:r>
      <w:r w:rsidR="00307BF8">
        <w:rPr>
          <w:rFonts w:ascii="Avenir Book" w:hAnsi="Avenir Book"/>
        </w:rPr>
        <w:t>website,</w:t>
      </w:r>
      <w:r w:rsidR="007F162E">
        <w:rPr>
          <w:rFonts w:ascii="Avenir Book" w:hAnsi="Avenir Book"/>
        </w:rPr>
        <w:t xml:space="preserve"> you can zoom out and in, varying the degree in which you can </w:t>
      </w:r>
      <w:r w:rsidR="00307BF8">
        <w:rPr>
          <w:rFonts w:ascii="Avenir Book" w:hAnsi="Avenir Book"/>
        </w:rPr>
        <w:t>engage with</w:t>
      </w:r>
      <w:r w:rsidR="007F162E">
        <w:rPr>
          <w:rFonts w:ascii="Avenir Book" w:hAnsi="Avenir Book"/>
        </w:rPr>
        <w:t xml:space="preserve"> </w:t>
      </w:r>
      <w:r w:rsidR="003A220E">
        <w:rPr>
          <w:rFonts w:ascii="Avenir Book" w:hAnsi="Avenir Book"/>
        </w:rPr>
        <w:t xml:space="preserve">the </w:t>
      </w:r>
      <w:r w:rsidR="00307BF8">
        <w:rPr>
          <w:rFonts w:ascii="Avenir Book" w:hAnsi="Avenir Book"/>
        </w:rPr>
        <w:t>details of the photographs</w:t>
      </w:r>
      <w:r w:rsidR="003A220E">
        <w:rPr>
          <w:rFonts w:ascii="Avenir Book" w:hAnsi="Avenir Book"/>
        </w:rPr>
        <w:t xml:space="preserve">. </w:t>
      </w:r>
      <w:commentRangeStart w:id="73"/>
      <w:r w:rsidR="003A220E">
        <w:rPr>
          <w:rFonts w:ascii="Avenir Book" w:hAnsi="Avenir Book"/>
        </w:rPr>
        <w:t>P</w:t>
      </w:r>
      <w:r w:rsidR="00307BF8">
        <w:rPr>
          <w:rFonts w:ascii="Avenir Book" w:hAnsi="Avenir Book"/>
        </w:rPr>
        <w:t>ull</w:t>
      </w:r>
      <w:r w:rsidR="003A220E">
        <w:rPr>
          <w:rFonts w:ascii="Avenir Book" w:hAnsi="Avenir Book"/>
        </w:rPr>
        <w:t>ing</w:t>
      </w:r>
      <w:r w:rsidR="00307BF8">
        <w:rPr>
          <w:rFonts w:ascii="Avenir Book" w:hAnsi="Avenir Book"/>
        </w:rPr>
        <w:t xml:space="preserve"> out</w:t>
      </w:r>
      <w:commentRangeEnd w:id="73"/>
      <w:r w:rsidR="003A220E">
        <w:rPr>
          <w:rStyle w:val="CommentReference"/>
        </w:rPr>
        <w:commentReference w:id="73"/>
      </w:r>
      <w:ins w:id="74" w:author="Jeff Thompson" w:date="2017-09-29T09:31:00Z">
        <w:r w:rsidR="003A220E">
          <w:rPr>
            <w:rFonts w:ascii="Avenir Book" w:hAnsi="Avenir Book"/>
          </w:rPr>
          <w:t>,</w:t>
        </w:r>
      </w:ins>
      <w:r w:rsidR="00307BF8">
        <w:rPr>
          <w:rFonts w:ascii="Avenir Book" w:hAnsi="Avenir Book"/>
        </w:rPr>
        <w:t xml:space="preserve"> </w:t>
      </w:r>
      <w:r w:rsidR="007F162E">
        <w:rPr>
          <w:rFonts w:ascii="Avenir Book" w:hAnsi="Avenir Book"/>
        </w:rPr>
        <w:t>visual patterns</w:t>
      </w:r>
      <w:ins w:id="75" w:author="Jeff Thompson" w:date="2017-09-29T09:31:00Z">
        <w:r w:rsidR="003A220E">
          <w:rPr>
            <w:rFonts w:ascii="Avenir Book" w:hAnsi="Avenir Book"/>
          </w:rPr>
          <w:t xml:space="preserve"> begin to emerge</w:t>
        </w:r>
      </w:ins>
      <w:r w:rsidR="007F162E">
        <w:rPr>
          <w:rFonts w:ascii="Avenir Book" w:hAnsi="Avenir Book"/>
        </w:rPr>
        <w:t>.</w:t>
      </w:r>
      <w:r w:rsidR="00307BF8">
        <w:rPr>
          <w:rFonts w:ascii="Avenir Book" w:hAnsi="Avenir Book"/>
        </w:rPr>
        <w:t xml:space="preserve"> </w:t>
      </w:r>
      <w:ins w:id="76" w:author="Jeff Thompson" w:date="2017-09-29T09:29:00Z">
        <w:r w:rsidR="003A220E">
          <w:rPr>
            <w:rFonts w:ascii="Avenir Book" w:hAnsi="Avenir Book"/>
          </w:rPr>
          <w:t xml:space="preserve">As curators, we have been especially interested not just in the works that we show, but how we show them. We spent </w:t>
        </w:r>
        <w:del w:id="77" w:author="Angeles Cossio" w:date="2017-10-03T08:42:00Z">
          <w:r w:rsidR="003A220E" w:rsidDel="00FC4F15">
            <w:rPr>
              <w:rFonts w:ascii="Avenir Book" w:hAnsi="Avenir Book"/>
            </w:rPr>
            <w:delText>a very long time (</w:delText>
          </w:r>
        </w:del>
        <w:r w:rsidR="003A220E">
          <w:rPr>
            <w:rFonts w:ascii="Avenir Book" w:hAnsi="Avenir Book"/>
          </w:rPr>
          <w:t xml:space="preserve">months, </w:t>
        </w:r>
        <w:bookmarkStart w:id="78" w:name="_GoBack"/>
        <w:bookmarkEnd w:id="78"/>
        <w:del w:id="79" w:author="Angeles Cossio" w:date="2017-10-03T08:42:00Z">
          <w:r w:rsidR="003A220E" w:rsidDel="00FC4F15">
            <w:rPr>
              <w:rFonts w:ascii="Avenir Book" w:hAnsi="Avenir Book"/>
            </w:rPr>
            <w:delText xml:space="preserve">actually) </w:delText>
          </w:r>
        </w:del>
        <w:r w:rsidR="003A220E">
          <w:rPr>
            <w:rFonts w:ascii="Avenir Book" w:hAnsi="Avenir Book"/>
          </w:rPr>
          <w:t xml:space="preserve">discussing how best to arrange these images. Though </w:t>
        </w:r>
      </w:ins>
      <w:ins w:id="80" w:author="Jeff Thompson" w:date="2017-09-29T09:30:00Z">
        <w:r w:rsidR="003A220E">
          <w:rPr>
            <w:rFonts w:ascii="Avenir Book" w:hAnsi="Avenir Book"/>
          </w:rPr>
          <w:t xml:space="preserve">some information does get lost when separating an image from its geography, we ultimately settled on arranging the images by visual similarity. </w:t>
        </w:r>
      </w:ins>
      <w:ins w:id="81" w:author="Jeff Thompson" w:date="2017-09-29T09:32:00Z">
        <w:r w:rsidR="003A220E">
          <w:rPr>
            <w:rFonts w:ascii="Avenir Book" w:hAnsi="Avenir Book"/>
          </w:rPr>
          <w:t>(Jeff used several machine learning algorithms to accomplish this – you can read more about that in this blog post.)</w:t>
        </w:r>
      </w:ins>
      <w:ins w:id="82" w:author="Jeff Thompson" w:date="2017-09-29T09:29:00Z">
        <w:r w:rsidR="003A220E">
          <w:rPr>
            <w:rFonts w:ascii="Avenir Book" w:hAnsi="Avenir Book"/>
          </w:rPr>
          <w:t xml:space="preserve"> </w:t>
        </w:r>
      </w:ins>
      <w:ins w:id="83" w:author="Jeff Thompson" w:date="2017-09-29T09:33:00Z">
        <w:r w:rsidR="003A220E">
          <w:rPr>
            <w:rFonts w:ascii="Avenir Book" w:hAnsi="Avenir Book"/>
          </w:rPr>
          <w:t>Strange repetitions emerge, like t</w:t>
        </w:r>
      </w:ins>
      <w:r w:rsidR="003B3EC0">
        <w:rPr>
          <w:rFonts w:ascii="Avenir Book" w:hAnsi="Avenir Book"/>
        </w:rPr>
        <w:t xml:space="preserve">he glowing rectangles of windows. Those taken with artificial light </w:t>
      </w:r>
      <w:ins w:id="84" w:author="Jeff Thompson" w:date="2017-09-29T09:33:00Z">
        <w:r w:rsidR="003A220E">
          <w:rPr>
            <w:rFonts w:ascii="Avenir Book" w:hAnsi="Avenir Book"/>
          </w:rPr>
          <w:t xml:space="preserve">are </w:t>
        </w:r>
      </w:ins>
      <w:r w:rsidR="003B3EC0">
        <w:rPr>
          <w:rFonts w:ascii="Avenir Book" w:hAnsi="Avenir Book"/>
        </w:rPr>
        <w:t>dominated by a yellow cast</w:t>
      </w:r>
      <w:ins w:id="85" w:author="Jeff Thompson" w:date="2017-09-29T09:34:00Z">
        <w:r w:rsidR="003A220E">
          <w:rPr>
            <w:rFonts w:ascii="Avenir Book" w:hAnsi="Avenir Book"/>
          </w:rPr>
          <w:t>;</w:t>
        </w:r>
      </w:ins>
      <w:r w:rsidR="003B3EC0">
        <w:rPr>
          <w:rFonts w:ascii="Avenir Book" w:hAnsi="Avenir Book"/>
        </w:rPr>
        <w:t xml:space="preserve"> soft squares o</w:t>
      </w:r>
      <w:r w:rsidR="00663B6A">
        <w:rPr>
          <w:rFonts w:ascii="Avenir Book" w:hAnsi="Avenir Book"/>
        </w:rPr>
        <w:t xml:space="preserve">f pastels from carpets and </w:t>
      </w:r>
      <w:ins w:id="86" w:author="Jeff Thompson" w:date="2017-09-29T09:34:00Z">
        <w:r w:rsidR="003A220E">
          <w:rPr>
            <w:rFonts w:ascii="Avenir Book" w:hAnsi="Avenir Book"/>
          </w:rPr>
          <w:t xml:space="preserve">dark staircases </w:t>
        </w:r>
      </w:ins>
      <w:r w:rsidR="00663B6A">
        <w:rPr>
          <w:rFonts w:ascii="Avenir Book" w:hAnsi="Avenir Book"/>
        </w:rPr>
        <w:t>find themselves grouped together</w:t>
      </w:r>
      <w:ins w:id="87" w:author="Jeff Thompson" w:date="2017-09-29T09:34:00Z">
        <w:r w:rsidR="003A220E">
          <w:rPr>
            <w:rFonts w:ascii="Avenir Book" w:hAnsi="Avenir Book"/>
          </w:rPr>
          <w:t>.</w:t>
        </w:r>
      </w:ins>
    </w:p>
    <w:p w14:paraId="72BE5518" w14:textId="77777777" w:rsidR="007F162E" w:rsidRDefault="007F162E" w:rsidP="007A0D00">
      <w:pPr>
        <w:rPr>
          <w:rFonts w:ascii="Avenir Book" w:hAnsi="Avenir Book"/>
        </w:rPr>
      </w:pPr>
    </w:p>
    <w:p w14:paraId="3A137943" w14:textId="1608ABF5" w:rsidR="007A0D00" w:rsidRDefault="007F162E" w:rsidP="007A0D00">
      <w:pPr>
        <w:rPr>
          <w:rFonts w:ascii="Avenir Book" w:hAnsi="Avenir Book"/>
        </w:rPr>
      </w:pPr>
      <w:r>
        <w:rPr>
          <w:rFonts w:ascii="Avenir Book" w:hAnsi="Avenir Book"/>
        </w:rPr>
        <w:t>As you</w:t>
      </w:r>
      <w:r w:rsidR="003174BA">
        <w:rPr>
          <w:rFonts w:ascii="Avenir Book" w:hAnsi="Avenir Book"/>
        </w:rPr>
        <w:t xml:space="preserve"> zoom in and</w:t>
      </w:r>
      <w:r w:rsidR="007A0D00"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look more closely</w:t>
      </w:r>
      <w:ins w:id="88" w:author="Jeff Thompson" w:date="2017-09-29T09:34:00Z">
        <w:r w:rsidR="003A220E">
          <w:rPr>
            <w:rFonts w:ascii="Avenir Book" w:hAnsi="Avenir Book"/>
          </w:rPr>
          <w:t>,</w:t>
        </w:r>
      </w:ins>
      <w:r w:rsidR="007A0D00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the viewer</w:t>
      </w:r>
      <w:ins w:id="89" w:author="Jeff Thompson" w:date="2017-09-29T09:34:00Z">
        <w:del w:id="90" w:author="Angeles Cossio" w:date="2017-10-01T17:01:00Z">
          <w:r w:rsidR="003A220E" w:rsidDel="00660541">
            <w:rPr>
              <w:rFonts w:ascii="Avenir Book" w:hAnsi="Avenir Book"/>
            </w:rPr>
            <w:delText>s</w:delText>
          </w:r>
        </w:del>
      </w:ins>
      <w:r>
        <w:rPr>
          <w:rFonts w:ascii="Avenir Book" w:hAnsi="Avenir Book"/>
        </w:rPr>
        <w:t xml:space="preserve">s experience replicates my own as I individually sorted through the images. There </w:t>
      </w:r>
      <w:r w:rsidR="003B3EC0">
        <w:rPr>
          <w:rFonts w:ascii="Avenir Book" w:hAnsi="Avenir Book"/>
        </w:rPr>
        <w:t>are</w:t>
      </w:r>
      <w:r>
        <w:rPr>
          <w:rFonts w:ascii="Avenir Book" w:hAnsi="Avenir Book"/>
        </w:rPr>
        <w:t xml:space="preserve"> long slogs of sameness </w:t>
      </w:r>
      <w:commentRangeStart w:id="91"/>
      <w:r>
        <w:rPr>
          <w:rFonts w:ascii="Avenir Book" w:hAnsi="Avenir Book"/>
        </w:rPr>
        <w:t>shot</w:t>
      </w:r>
      <w:commentRangeEnd w:id="91"/>
      <w:r w:rsidR="003A220E">
        <w:rPr>
          <w:rStyle w:val="CommentReference"/>
        </w:rPr>
        <w:commentReference w:id="91"/>
      </w:r>
      <w:r>
        <w:rPr>
          <w:rFonts w:ascii="Avenir Book" w:hAnsi="Avenir Book"/>
        </w:rPr>
        <w:t xml:space="preserve"> through with surprise</w:t>
      </w:r>
      <w:ins w:id="92" w:author="Jeff Thompson" w:date="2017-09-29T09:35:00Z">
        <w:r w:rsidR="00807E5E">
          <w:rPr>
            <w:rFonts w:ascii="Avenir Book" w:hAnsi="Avenir Book"/>
          </w:rPr>
          <w:t>.</w:t>
        </w:r>
      </w:ins>
      <w:r>
        <w:rPr>
          <w:rFonts w:ascii="Avenir Book" w:hAnsi="Avenir Book"/>
        </w:rPr>
        <w:t xml:space="preserve"> </w:t>
      </w:r>
      <w:ins w:id="93" w:author="Jeff Thompson" w:date="2017-09-29T09:37:00Z">
        <w:r w:rsidR="00807E5E">
          <w:rPr>
            <w:rFonts w:ascii="Avenir Book" w:hAnsi="Avenir Book"/>
          </w:rPr>
          <w:t>A</w:t>
        </w:r>
      </w:ins>
      <w:r w:rsidR="007A0D00">
        <w:rPr>
          <w:rFonts w:ascii="Avenir Book" w:hAnsi="Avenir Book"/>
        </w:rPr>
        <w:t xml:space="preserve"> calico cat, captured crossing a bed in a beam of light</w:t>
      </w:r>
      <w:ins w:id="94" w:author="Jeff Thompson" w:date="2017-09-29T09:37:00Z">
        <w:r w:rsidR="00807E5E">
          <w:rPr>
            <w:rFonts w:ascii="Avenir Book" w:hAnsi="Avenir Book"/>
          </w:rPr>
          <w:t>.</w:t>
        </w:r>
      </w:ins>
      <w:r w:rsidR="00B97118">
        <w:rPr>
          <w:rFonts w:ascii="Avenir Book" w:hAnsi="Avenir Book"/>
        </w:rPr>
        <w:t xml:space="preserve"> </w:t>
      </w:r>
      <w:ins w:id="95" w:author="Jeff Thompson" w:date="2017-09-29T09:37:00Z">
        <w:r w:rsidR="00807E5E">
          <w:rPr>
            <w:rFonts w:ascii="Avenir Book" w:hAnsi="Avenir Book"/>
          </w:rPr>
          <w:t>T</w:t>
        </w:r>
      </w:ins>
      <w:r w:rsidR="00B07ECF">
        <w:rPr>
          <w:rFonts w:ascii="Avenir Book" w:hAnsi="Avenir Book"/>
        </w:rPr>
        <w:t>he lo</w:t>
      </w:r>
      <w:r w:rsidR="003E60A4">
        <w:rPr>
          <w:rFonts w:ascii="Avenir Book" w:hAnsi="Avenir Book"/>
        </w:rPr>
        <w:t xml:space="preserve">neliness of an empty lawn chair, </w:t>
      </w:r>
      <w:r w:rsidR="00B07ECF">
        <w:rPr>
          <w:rFonts w:ascii="Avenir Book" w:hAnsi="Avenir Book"/>
        </w:rPr>
        <w:t>in an empty room</w:t>
      </w:r>
      <w:r w:rsidR="00B56135">
        <w:rPr>
          <w:rFonts w:ascii="Avenir Book" w:hAnsi="Avenir Book"/>
        </w:rPr>
        <w:t>,</w:t>
      </w:r>
      <w:r w:rsidR="007A0D00">
        <w:rPr>
          <w:rFonts w:ascii="Avenir Book" w:hAnsi="Avenir Book"/>
        </w:rPr>
        <w:t xml:space="preserve"> by a </w:t>
      </w:r>
      <w:r w:rsidR="003B3EC0">
        <w:rPr>
          <w:rFonts w:ascii="Avenir Book" w:hAnsi="Avenir Book"/>
        </w:rPr>
        <w:t>curtain</w:t>
      </w:r>
      <w:ins w:id="96" w:author="Jeff Thompson" w:date="2017-09-29T09:35:00Z">
        <w:r w:rsidR="003A220E">
          <w:rPr>
            <w:rFonts w:ascii="Avenir Book" w:hAnsi="Avenir Book"/>
          </w:rPr>
          <w:t>-</w:t>
        </w:r>
      </w:ins>
      <w:r w:rsidR="003B3EC0">
        <w:rPr>
          <w:rFonts w:ascii="Avenir Book" w:hAnsi="Avenir Book"/>
        </w:rPr>
        <w:t>less</w:t>
      </w:r>
      <w:r w:rsidR="003E60A4">
        <w:rPr>
          <w:rFonts w:ascii="Avenir Book" w:hAnsi="Avenir Book"/>
        </w:rPr>
        <w:t xml:space="preserve"> </w:t>
      </w:r>
      <w:r w:rsidR="00B97118">
        <w:rPr>
          <w:rFonts w:ascii="Avenir Book" w:hAnsi="Avenir Book"/>
        </w:rPr>
        <w:t>window</w:t>
      </w:r>
      <w:ins w:id="97" w:author="Jeff Thompson" w:date="2017-09-29T09:37:00Z">
        <w:r w:rsidR="00807E5E">
          <w:rPr>
            <w:rFonts w:ascii="Avenir Book" w:hAnsi="Avenir Book"/>
          </w:rPr>
          <w:t>. T</w:t>
        </w:r>
      </w:ins>
      <w:r w:rsidR="00B56135">
        <w:rPr>
          <w:rFonts w:ascii="Avenir Book" w:hAnsi="Avenir Book"/>
        </w:rPr>
        <w:t xml:space="preserve">he solitude of </w:t>
      </w:r>
      <w:r w:rsidR="00807E5E">
        <w:rPr>
          <w:rFonts w:ascii="Avenir Book" w:hAnsi="Avenir Book"/>
        </w:rPr>
        <w:t xml:space="preserve">bare </w:t>
      </w:r>
      <w:r w:rsidR="00B56135">
        <w:rPr>
          <w:rFonts w:ascii="Avenir Book" w:hAnsi="Avenir Book"/>
        </w:rPr>
        <w:t>hang</w:t>
      </w:r>
      <w:r w:rsidR="001B696C">
        <w:rPr>
          <w:rFonts w:ascii="Avenir Book" w:hAnsi="Avenir Book"/>
        </w:rPr>
        <w:t>e</w:t>
      </w:r>
      <w:r w:rsidR="00B56135">
        <w:rPr>
          <w:rFonts w:ascii="Avenir Book" w:hAnsi="Avenir Book"/>
        </w:rPr>
        <w:t xml:space="preserve">rs in an otherwise </w:t>
      </w:r>
      <w:commentRangeStart w:id="98"/>
      <w:r w:rsidR="00807E5E">
        <w:rPr>
          <w:rFonts w:ascii="Avenir Book" w:hAnsi="Avenir Book"/>
        </w:rPr>
        <w:t>empty</w:t>
      </w:r>
      <w:commentRangeEnd w:id="98"/>
      <w:r w:rsidR="00807E5E">
        <w:rPr>
          <w:rStyle w:val="CommentReference"/>
        </w:rPr>
        <w:commentReference w:id="98"/>
      </w:r>
      <w:r w:rsidR="00B56135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 xml:space="preserve">closet. </w:t>
      </w:r>
      <w:r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</w:t>
      </w:r>
      <w:commentRangeStart w:id="99"/>
      <w:r w:rsidR="003E60A4">
        <w:rPr>
          <w:rFonts w:ascii="Avenir Book" w:hAnsi="Avenir Book"/>
        </w:rPr>
        <w:t>atavistic</w:t>
      </w:r>
      <w:commentRangeEnd w:id="99"/>
      <w:r w:rsidR="00807E5E">
        <w:rPr>
          <w:rStyle w:val="CommentReference"/>
        </w:rPr>
        <w:commentReference w:id="99"/>
      </w:r>
      <w:r w:rsidR="003E60A4">
        <w:rPr>
          <w:rFonts w:ascii="Avenir Book" w:hAnsi="Avenir Book"/>
        </w:rPr>
        <w:t xml:space="preserve"> satisfaction </w:t>
      </w:r>
      <w:r>
        <w:rPr>
          <w:rFonts w:ascii="Avenir Book" w:hAnsi="Avenir Book"/>
        </w:rPr>
        <w:t xml:space="preserve">of </w:t>
      </w:r>
      <w:r w:rsidR="003E60A4">
        <w:rPr>
          <w:rFonts w:ascii="Avenir Book" w:hAnsi="Avenir Book"/>
        </w:rPr>
        <w:t>seeing fresh vacuum ma</w:t>
      </w:r>
      <w:r w:rsidR="00B56135">
        <w:rPr>
          <w:rFonts w:ascii="Avenir Book" w:hAnsi="Avenir Book"/>
        </w:rPr>
        <w:t xml:space="preserve">rks on </w:t>
      </w:r>
      <w:r>
        <w:rPr>
          <w:rFonts w:ascii="Avenir Book" w:hAnsi="Avenir Book"/>
        </w:rPr>
        <w:t xml:space="preserve">a </w:t>
      </w:r>
      <w:r w:rsidR="00B56135">
        <w:rPr>
          <w:rFonts w:ascii="Avenir Book" w:hAnsi="Avenir Book"/>
        </w:rPr>
        <w:t>carpet</w:t>
      </w:r>
      <w:r w:rsidR="001B696C">
        <w:rPr>
          <w:rFonts w:ascii="Avenir Book" w:hAnsi="Avenir Book"/>
        </w:rPr>
        <w:t xml:space="preserve"> (there are thousands of </w:t>
      </w:r>
      <w:commentRangeStart w:id="100"/>
      <w:r w:rsidR="001B696C">
        <w:rPr>
          <w:rFonts w:ascii="Avenir Book" w:hAnsi="Avenir Book"/>
        </w:rPr>
        <w:t>these</w:t>
      </w:r>
      <w:commentRangeEnd w:id="100"/>
      <w:r w:rsidR="00807E5E">
        <w:rPr>
          <w:rStyle w:val="CommentReference"/>
        </w:rPr>
        <w:commentReference w:id="100"/>
      </w:r>
      <w:r w:rsidR="001B696C">
        <w:rPr>
          <w:rFonts w:ascii="Avenir Book" w:hAnsi="Avenir Book"/>
        </w:rPr>
        <w:t>)</w:t>
      </w:r>
      <w:r w:rsidR="00B56135">
        <w:rPr>
          <w:rFonts w:ascii="Avenir Book" w:hAnsi="Avenir Book"/>
        </w:rPr>
        <w:t xml:space="preserve">. </w:t>
      </w:r>
      <w:r w:rsidR="003174BA">
        <w:rPr>
          <w:rFonts w:ascii="Avenir Book" w:hAnsi="Avenir Book"/>
        </w:rPr>
        <w:t>There is a pervading sense of loss and abandonment that hangs over most of these images, only to be broken by a photo of a kinky pink hot tub.</w:t>
      </w:r>
      <w:r w:rsidR="00807E5E">
        <w:rPr>
          <w:rFonts w:ascii="Avenir Book" w:hAnsi="Avenir Book"/>
        </w:rPr>
        <w:br/>
      </w:r>
    </w:p>
    <w:p w14:paraId="606EA5AB" w14:textId="34216797" w:rsidR="005B2597" w:rsidRDefault="005B2597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10CA989" wp14:editId="1DF4DC07">
            <wp:extent cx="5206365" cy="29243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J0J_7Nm99ujLwXt_600x4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96" cy="29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EE9A" w14:textId="049DB816" w:rsidR="00F4765B" w:rsidRDefault="005B2597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E09B81F" wp14:editId="1FA5D90A">
            <wp:extent cx="3389295" cy="4530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U0U_dlG6QuuLgrt_600x45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82" cy="45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0FC" w14:textId="77777777" w:rsidR="00F4765B" w:rsidRDefault="00F4765B" w:rsidP="007A0D00">
      <w:pPr>
        <w:rPr>
          <w:rFonts w:ascii="Avenir Book" w:hAnsi="Avenir Book"/>
        </w:rPr>
      </w:pPr>
    </w:p>
    <w:p w14:paraId="06F91968" w14:textId="7B63883F" w:rsidR="00F4765B" w:rsidRDefault="00F4765B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46EC083" wp14:editId="05314A98">
            <wp:extent cx="4520565" cy="33904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N0N_hVHWZnxplQo_600x4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70" cy="3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6FB" w14:textId="77777777" w:rsidR="00F4765B" w:rsidRDefault="00F4765B" w:rsidP="007A0D00">
      <w:pPr>
        <w:rPr>
          <w:rFonts w:ascii="Avenir Book" w:hAnsi="Avenir Book"/>
        </w:rPr>
      </w:pPr>
    </w:p>
    <w:p w14:paraId="554C520E" w14:textId="0449E47C" w:rsidR="00F4765B" w:rsidRDefault="00F4765B" w:rsidP="007A0D00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21CF1508" wp14:editId="0CD49118">
            <wp:extent cx="3783059" cy="5046706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L0L_6IpJVP9Rvjm_600x45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04" cy="50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A14" w14:textId="77777777" w:rsidR="00F4765B" w:rsidRDefault="00F4765B" w:rsidP="007A0D00">
      <w:pPr>
        <w:rPr>
          <w:rFonts w:ascii="Avenir Book" w:hAnsi="Avenir Book"/>
        </w:rPr>
      </w:pPr>
    </w:p>
    <w:p w14:paraId="2336548C" w14:textId="77777777" w:rsidR="00F4765B" w:rsidRDefault="00F4765B" w:rsidP="007A0D00">
      <w:pPr>
        <w:rPr>
          <w:rFonts w:ascii="Avenir Book" w:hAnsi="Avenir Book"/>
        </w:rPr>
      </w:pPr>
    </w:p>
    <w:p w14:paraId="76563EFF" w14:textId="77777777" w:rsidR="00F4765B" w:rsidRDefault="00F4765B" w:rsidP="007A0D00">
      <w:pPr>
        <w:rPr>
          <w:rFonts w:ascii="Avenir Book" w:hAnsi="Avenir Book"/>
        </w:rPr>
      </w:pPr>
    </w:p>
    <w:p w14:paraId="176E7BCF" w14:textId="3341D459" w:rsidR="00B07ECF" w:rsidRDefault="003E60A4" w:rsidP="00807E5E">
      <w:pPr>
        <w:rPr>
          <w:rFonts w:ascii="Avenir Book" w:hAnsi="Avenir Book"/>
        </w:rPr>
      </w:pPr>
      <w:r>
        <w:rPr>
          <w:rFonts w:ascii="Avenir Book" w:hAnsi="Avenir Book"/>
        </w:rPr>
        <w:t>The places we reside in, the walls</w:t>
      </w:r>
      <w:r w:rsidR="00503883">
        <w:rPr>
          <w:rFonts w:ascii="Avenir Book" w:hAnsi="Avenir Book"/>
        </w:rPr>
        <w:t>, ceiling</w:t>
      </w:r>
      <w:commentRangeStart w:id="101"/>
      <w:ins w:id="102" w:author="Jeff Thompson" w:date="2017-09-29T09:38:00Z">
        <w:r w:rsidR="00807E5E">
          <w:rPr>
            <w:rFonts w:ascii="Avenir Book" w:hAnsi="Avenir Book"/>
          </w:rPr>
          <w:t>,</w:t>
        </w:r>
      </w:ins>
      <w:commentRangeEnd w:id="101"/>
      <w:ins w:id="103" w:author="Jeff Thompson" w:date="2017-09-29T09:39:00Z">
        <w:r w:rsidR="00807E5E">
          <w:rPr>
            <w:rStyle w:val="CommentReference"/>
          </w:rPr>
          <w:commentReference w:id="101"/>
        </w:r>
      </w:ins>
      <w:r>
        <w:rPr>
          <w:rFonts w:ascii="Avenir Book" w:hAnsi="Avenir Book"/>
        </w:rPr>
        <w:t xml:space="preserve"> </w:t>
      </w:r>
      <w:r w:rsidR="00503883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floor </w:t>
      </w:r>
      <w:r w:rsidR="005B2AC1">
        <w:rPr>
          <w:rFonts w:ascii="Avenir Book" w:hAnsi="Avenir Book"/>
        </w:rPr>
        <w:t>act</w:t>
      </w:r>
      <w:r w:rsidR="00B07ECF">
        <w:rPr>
          <w:rFonts w:ascii="Avenir Book" w:hAnsi="Avenir Book"/>
        </w:rPr>
        <w:t xml:space="preserve"> like a secondary skin. </w:t>
      </w:r>
      <w:r w:rsidR="00B56135">
        <w:rPr>
          <w:rFonts w:ascii="Avenir Book" w:hAnsi="Avenir Book"/>
        </w:rPr>
        <w:t xml:space="preserve">The house </w:t>
      </w:r>
      <w:del w:id="104" w:author="Angeles Cossio" w:date="2017-10-01T17:02:00Z">
        <w:r w:rsidR="00807E5E" w:rsidDel="00660541">
          <w:rPr>
            <w:rFonts w:ascii="Avenir Book" w:hAnsi="Avenir Book"/>
          </w:rPr>
          <w:delText xml:space="preserve">is </w:delText>
        </w:r>
      </w:del>
      <w:ins w:id="105" w:author="Angeles Cossio" w:date="2017-10-01T17:02:00Z">
        <w:r w:rsidR="00660541">
          <w:rPr>
            <w:rFonts w:ascii="Avenir Book" w:hAnsi="Avenir Book"/>
          </w:rPr>
          <w:t xml:space="preserve">acts </w:t>
        </w:r>
      </w:ins>
      <w:r w:rsidR="00B56135">
        <w:rPr>
          <w:rFonts w:ascii="Avenir Book" w:hAnsi="Avenir Book"/>
        </w:rPr>
        <w:t xml:space="preserve">as a protective </w:t>
      </w:r>
      <w:r w:rsidR="005B2AC1">
        <w:rPr>
          <w:rFonts w:ascii="Avenir Book" w:hAnsi="Avenir Book"/>
        </w:rPr>
        <w:t xml:space="preserve">layer </w:t>
      </w:r>
      <w:r w:rsidR="00807E5E">
        <w:rPr>
          <w:rFonts w:ascii="Avenir Book" w:hAnsi="Avenir Book"/>
        </w:rPr>
        <w:t xml:space="preserve">and inside it </w:t>
      </w:r>
      <w:r w:rsidR="00B56135">
        <w:rPr>
          <w:rFonts w:ascii="Avenir Book" w:hAnsi="Avenir Book"/>
        </w:rPr>
        <w:t xml:space="preserve">we perform </w:t>
      </w:r>
      <w:r w:rsidR="00A2772B">
        <w:rPr>
          <w:rFonts w:ascii="Avenir Book" w:hAnsi="Avenir Book"/>
        </w:rPr>
        <w:t>our most primary functions</w:t>
      </w:r>
      <w:ins w:id="106" w:author="Angeles Cossio" w:date="2017-10-01T17:04:00Z">
        <w:r w:rsidR="00EC1DB7">
          <w:rPr>
            <w:rFonts w:ascii="Avenir Book" w:hAnsi="Avenir Book"/>
          </w:rPr>
          <w:t xml:space="preserve">. </w:t>
        </w:r>
      </w:ins>
      <w:del w:id="107" w:author="Angeles Cossio" w:date="2017-10-01T17:04:00Z">
        <w:r w:rsidR="00A2772B" w:rsidDel="00EC1DB7">
          <w:rPr>
            <w:rFonts w:ascii="Avenir Book" w:hAnsi="Avenir Book"/>
          </w:rPr>
          <w:delText xml:space="preserve"> </w:delText>
        </w:r>
        <w:r w:rsidR="00807E5E" w:rsidDel="00EC1DB7">
          <w:rPr>
            <w:rFonts w:ascii="Avenir Book" w:hAnsi="Avenir Book"/>
          </w:rPr>
          <w:delText>and act out our</w:delText>
        </w:r>
        <w:r w:rsidR="00A2772B" w:rsidDel="00EC1DB7">
          <w:rPr>
            <w:rFonts w:ascii="Avenir Book" w:hAnsi="Avenir Book"/>
          </w:rPr>
          <w:delText xml:space="preserve"> </w:delText>
        </w:r>
        <w:r w:rsidR="00B56135" w:rsidDel="00EC1DB7">
          <w:rPr>
            <w:rFonts w:ascii="Avenir Book" w:hAnsi="Avenir Book"/>
          </w:rPr>
          <w:delText>private sel</w:delText>
        </w:r>
        <w:r w:rsidR="00807E5E" w:rsidDel="00EC1DB7">
          <w:rPr>
            <w:rFonts w:ascii="Avenir Book" w:hAnsi="Avenir Book"/>
          </w:rPr>
          <w:delText>ves</w:delText>
        </w:r>
        <w:r w:rsidR="00B56135" w:rsidDel="00EC1DB7">
          <w:rPr>
            <w:rFonts w:ascii="Avenir Book" w:hAnsi="Avenir Book"/>
          </w:rPr>
          <w:delText xml:space="preserve">. </w:delText>
        </w:r>
      </w:del>
      <w:r w:rsidR="00A2772B">
        <w:rPr>
          <w:rFonts w:ascii="Avenir Book" w:hAnsi="Avenir Book"/>
        </w:rPr>
        <w:t>Even in the reign of social media</w:t>
      </w:r>
      <w:r w:rsidR="00807E5E">
        <w:rPr>
          <w:rFonts w:ascii="Avenir Book" w:hAnsi="Avenir Book"/>
        </w:rPr>
        <w:t>,</w:t>
      </w:r>
      <w:r w:rsidR="00A2772B">
        <w:rPr>
          <w:rFonts w:ascii="Avenir Book" w:hAnsi="Avenir Book"/>
        </w:rPr>
        <w:t xml:space="preserve"> most</w:t>
      </w:r>
      <w:r w:rsidR="005B2AC1">
        <w:rPr>
          <w:rFonts w:ascii="Avenir Book" w:hAnsi="Avenir Book"/>
        </w:rPr>
        <w:t xml:space="preserve"> of us still lead </w:t>
      </w:r>
      <w:r w:rsidR="001B696C">
        <w:rPr>
          <w:rFonts w:ascii="Avenir Book" w:hAnsi="Avenir Book"/>
        </w:rPr>
        <w:t xml:space="preserve">very </w:t>
      </w:r>
      <w:r w:rsidR="005B2AC1">
        <w:rPr>
          <w:rFonts w:ascii="Avenir Book" w:hAnsi="Avenir Book"/>
        </w:rPr>
        <w:t>private lives</w:t>
      </w:r>
      <w:r w:rsidR="007F162E">
        <w:rPr>
          <w:rFonts w:ascii="Avenir Book" w:hAnsi="Avenir Book"/>
        </w:rPr>
        <w:t xml:space="preserve"> allowing only highly mediated images of self to grace our feeds. </w:t>
      </w:r>
      <w:commentRangeStart w:id="108"/>
      <w:r w:rsidR="00807E5E">
        <w:rPr>
          <w:rFonts w:ascii="Avenir Book" w:hAnsi="Avenir Book"/>
        </w:rPr>
        <w:t>But</w:t>
      </w:r>
      <w:commentRangeEnd w:id="108"/>
      <w:r w:rsidR="00807E5E">
        <w:rPr>
          <w:rStyle w:val="CommentReference"/>
        </w:rPr>
        <w:commentReference w:id="108"/>
      </w:r>
      <w:r w:rsidR="00807E5E">
        <w:rPr>
          <w:rFonts w:ascii="Avenir Book" w:hAnsi="Avenir Book"/>
        </w:rPr>
        <w:t xml:space="preserve"> in these images of living spaces t</w:t>
      </w:r>
      <w:r w:rsidR="005B2AC1">
        <w:rPr>
          <w:rFonts w:ascii="Avenir Book" w:hAnsi="Avenir Book"/>
        </w:rPr>
        <w:t xml:space="preserve">here is </w:t>
      </w:r>
      <w:r w:rsidR="006A51C1">
        <w:rPr>
          <w:rFonts w:ascii="Avenir Book" w:hAnsi="Avenir Book"/>
        </w:rPr>
        <w:t xml:space="preserve">a feeling of </w:t>
      </w:r>
      <w:r w:rsidR="007F162E">
        <w:rPr>
          <w:rFonts w:ascii="Avenir Book" w:hAnsi="Avenir Book"/>
        </w:rPr>
        <w:t>vulnerability</w:t>
      </w:r>
      <w:r w:rsidR="005B2AC1">
        <w:rPr>
          <w:rFonts w:ascii="Avenir Book" w:hAnsi="Avenir Book"/>
        </w:rPr>
        <w:t>, of something exposed to the ope</w:t>
      </w:r>
      <w:r w:rsidR="000005FB">
        <w:rPr>
          <w:rFonts w:ascii="Avenir Book" w:hAnsi="Avenir Book"/>
        </w:rPr>
        <w:t>n air that should not have been.</w:t>
      </w:r>
      <w:r w:rsidR="006A51C1">
        <w:rPr>
          <w:rFonts w:ascii="Avenir Book" w:hAnsi="Avenir Book"/>
        </w:rPr>
        <w:t xml:space="preserve"> </w:t>
      </w:r>
      <w:r w:rsidR="006A51C1" w:rsidRPr="006A51C1">
        <w:rPr>
          <w:rFonts w:ascii="Avenir Book" w:hAnsi="Avenir Book"/>
        </w:rPr>
        <w:t xml:space="preserve">Spaces that we are not normally privy to, turned inside out. </w:t>
      </w:r>
      <w:r w:rsidR="00B56135">
        <w:rPr>
          <w:rFonts w:ascii="Avenir Book" w:hAnsi="Avenir Book"/>
        </w:rPr>
        <w:t xml:space="preserve"> It’s the shock of looking at</w:t>
      </w:r>
      <w:r w:rsidR="003C69CC">
        <w:rPr>
          <w:rFonts w:ascii="Avenir Book" w:hAnsi="Avenir Book"/>
        </w:rPr>
        <w:t xml:space="preserve"> a photograph of a</w:t>
      </w:r>
      <w:r w:rsidR="00B56135">
        <w:rPr>
          <w:rFonts w:ascii="Avenir Book" w:hAnsi="Avenir Book"/>
        </w:rPr>
        <w:t xml:space="preserve"> Go</w:t>
      </w:r>
      <w:r w:rsidR="005B2AC1">
        <w:rPr>
          <w:rFonts w:ascii="Avenir Book" w:hAnsi="Avenir Book"/>
        </w:rPr>
        <w:t>rdon Matta Clark cut</w:t>
      </w:r>
      <w:r w:rsidR="001B696C">
        <w:rPr>
          <w:rFonts w:ascii="Avenir Book" w:hAnsi="Avenir Book"/>
        </w:rPr>
        <w:t>,</w:t>
      </w:r>
      <w:r w:rsidR="005B2AC1">
        <w:rPr>
          <w:rFonts w:ascii="Avenir Book" w:hAnsi="Avenir Book"/>
        </w:rPr>
        <w:t xml:space="preserve"> </w:t>
      </w:r>
      <w:r w:rsidR="000005FB">
        <w:rPr>
          <w:rFonts w:ascii="Avenir Book" w:hAnsi="Avenir Book"/>
        </w:rPr>
        <w:t>the disorientation of seeing</w:t>
      </w:r>
      <w:r w:rsidR="00F4765B">
        <w:rPr>
          <w:rFonts w:ascii="Avenir Book" w:hAnsi="Avenir Book"/>
        </w:rPr>
        <w:t xml:space="preserve"> directly</w:t>
      </w:r>
      <w:r w:rsidR="005B2AC1">
        <w:rPr>
          <w:rFonts w:ascii="Avenir Book" w:hAnsi="Avenir Book"/>
        </w:rPr>
        <w:t xml:space="preserve"> someone’s living room from the street. </w:t>
      </w:r>
    </w:p>
    <w:p w14:paraId="04907FE1" w14:textId="77777777" w:rsidR="00121875" w:rsidRDefault="00121875">
      <w:pPr>
        <w:rPr>
          <w:rFonts w:ascii="Avenir Book" w:hAnsi="Avenir Book"/>
        </w:rPr>
      </w:pPr>
    </w:p>
    <w:p w14:paraId="54FF4A1F" w14:textId="2EE6C8F4" w:rsidR="003E60A4" w:rsidRDefault="00807E5E" w:rsidP="00F51248">
      <w:pPr>
        <w:rPr>
          <w:rFonts w:ascii="Avenir Book" w:hAnsi="Avenir Book"/>
        </w:rPr>
      </w:pPr>
      <w:commentRangeStart w:id="109"/>
      <w:r>
        <w:rPr>
          <w:rFonts w:ascii="Avenir Book" w:hAnsi="Avenir Book"/>
        </w:rPr>
        <w:t>And</w:t>
      </w:r>
      <w:commentRangeEnd w:id="109"/>
      <w:r>
        <w:rPr>
          <w:rStyle w:val="CommentReference"/>
        </w:rPr>
        <w:commentReference w:id="109"/>
      </w:r>
      <w:r>
        <w:rPr>
          <w:rFonts w:ascii="Avenir Book" w:hAnsi="Avenir Book"/>
        </w:rPr>
        <w:t xml:space="preserve"> yet, despite there being no people in them, these images were obviously taken by someone. </w:t>
      </w:r>
      <w:r w:rsidR="000005FB">
        <w:rPr>
          <w:rFonts w:ascii="Avenir Book" w:hAnsi="Avenir Book"/>
        </w:rPr>
        <w:t xml:space="preserve">Every photograph </w:t>
      </w:r>
      <w:r w:rsidR="001B696C">
        <w:rPr>
          <w:rFonts w:ascii="Avenir Book" w:hAnsi="Avenir Book"/>
        </w:rPr>
        <w:t xml:space="preserve">on Craigslist </w:t>
      </w:r>
      <w:r w:rsidR="000005FB">
        <w:rPr>
          <w:rFonts w:ascii="Avenir Book" w:hAnsi="Avenir Book"/>
        </w:rPr>
        <w:t>is anonymous</w:t>
      </w:r>
      <w:r w:rsidR="001B696C">
        <w:rPr>
          <w:rFonts w:ascii="Avenir Book" w:hAnsi="Avenir Book"/>
        </w:rPr>
        <w:t>, n</w:t>
      </w:r>
      <w:r w:rsidR="00A2772B">
        <w:rPr>
          <w:rFonts w:ascii="Avenir Book" w:hAnsi="Avenir Book"/>
        </w:rPr>
        <w:t xml:space="preserve">o photographer is </w:t>
      </w:r>
      <w:r w:rsidR="000005FB">
        <w:rPr>
          <w:rFonts w:ascii="Avenir Book" w:hAnsi="Avenir Book"/>
        </w:rPr>
        <w:t xml:space="preserve">ever </w:t>
      </w:r>
      <w:r w:rsidR="00A2772B">
        <w:rPr>
          <w:rFonts w:ascii="Avenir Book" w:hAnsi="Avenir Book"/>
        </w:rPr>
        <w:t xml:space="preserve">credited. </w:t>
      </w:r>
      <w:r w:rsidR="003E60A4">
        <w:rPr>
          <w:rFonts w:ascii="Avenir Book" w:hAnsi="Avenir Book"/>
        </w:rPr>
        <w:t xml:space="preserve">We were drawn to </w:t>
      </w:r>
      <w:r w:rsidR="000005FB"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idea of an </w:t>
      </w:r>
      <w:r w:rsidR="000005FB">
        <w:rPr>
          <w:rFonts w:ascii="Avenir Book" w:hAnsi="Avenir Book"/>
        </w:rPr>
        <w:t>accidental</w:t>
      </w:r>
      <w:r>
        <w:rPr>
          <w:rFonts w:ascii="Avenir Book" w:hAnsi="Avenir Book"/>
        </w:rPr>
        <w:t>,</w:t>
      </w:r>
      <w:r w:rsidR="000005FB">
        <w:rPr>
          <w:rFonts w:ascii="Avenir Book" w:hAnsi="Avenir Book"/>
        </w:rPr>
        <w:t xml:space="preserve"> collaborative buildup of images</w:t>
      </w:r>
      <w:r>
        <w:rPr>
          <w:rFonts w:ascii="Avenir Book" w:hAnsi="Avenir Book"/>
        </w:rPr>
        <w:t>.</w:t>
      </w:r>
      <w:r w:rsidR="00F5124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T</w:t>
      </w:r>
      <w:r w:rsidR="00F51248">
        <w:rPr>
          <w:rFonts w:ascii="Avenir Book" w:hAnsi="Avenir Book"/>
        </w:rPr>
        <w:t xml:space="preserve">housands of cameras and eyes </w:t>
      </w:r>
      <w:r>
        <w:rPr>
          <w:rFonts w:ascii="Avenir Book" w:hAnsi="Avenir Book"/>
        </w:rPr>
        <w:t xml:space="preserve">used for the </w:t>
      </w:r>
      <w:r w:rsidR="003E60A4">
        <w:rPr>
          <w:rFonts w:ascii="Avenir Book" w:hAnsi="Avenir Book"/>
        </w:rPr>
        <w:t>purpose</w:t>
      </w:r>
      <w:r w:rsidR="00507C9B"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 xml:space="preserve">of </w:t>
      </w:r>
      <w:r w:rsidR="003E60A4">
        <w:rPr>
          <w:rFonts w:ascii="Avenir Book" w:hAnsi="Avenir Book"/>
        </w:rPr>
        <w:t>capitalism</w:t>
      </w:r>
      <w:r w:rsidR="001B696C">
        <w:rPr>
          <w:rFonts w:ascii="Avenir Book" w:hAnsi="Avenir Book"/>
        </w:rPr>
        <w:t>, but</w:t>
      </w:r>
      <w:r w:rsidR="00A2772B">
        <w:rPr>
          <w:rFonts w:ascii="Avenir Book" w:hAnsi="Avenir Book"/>
        </w:rPr>
        <w:t xml:space="preserve"> the result</w:t>
      </w:r>
      <w:r w:rsidR="00507C9B">
        <w:rPr>
          <w:rFonts w:ascii="Avenir Book" w:hAnsi="Avenir Book"/>
        </w:rPr>
        <w:t xml:space="preserve"> is</w:t>
      </w:r>
      <w:r w:rsidR="00A2772B">
        <w:rPr>
          <w:rFonts w:ascii="Avenir Book" w:hAnsi="Avenir Book"/>
        </w:rPr>
        <w:t xml:space="preserve"> an unintentional document of our nomadic, American </w:t>
      </w:r>
      <w:r w:rsidR="001B696C">
        <w:rPr>
          <w:rFonts w:ascii="Avenir Book" w:hAnsi="Avenir Book"/>
        </w:rPr>
        <w:t xml:space="preserve">living </w:t>
      </w:r>
      <w:r w:rsidR="00A2772B">
        <w:rPr>
          <w:rFonts w:ascii="Avenir Book" w:hAnsi="Avenir Book"/>
        </w:rPr>
        <w:t>spaces</w:t>
      </w:r>
      <w:r w:rsidR="003E60A4">
        <w:rPr>
          <w:rFonts w:ascii="Avenir Book" w:hAnsi="Avenir Book"/>
        </w:rPr>
        <w:t>. Sometimes I would catch</w:t>
      </w:r>
      <w:r w:rsidR="00A2772B">
        <w:rPr>
          <w:rFonts w:ascii="Avenir Book" w:hAnsi="Avenir Book"/>
        </w:rPr>
        <w:t xml:space="preserve"> a glimpse of the photographer</w:t>
      </w:r>
      <w:r w:rsidR="001B696C">
        <w:rPr>
          <w:rFonts w:ascii="Avenir Book" w:hAnsi="Avenir Book"/>
        </w:rPr>
        <w:t>:</w:t>
      </w:r>
      <w:r w:rsidR="003E60A4">
        <w:rPr>
          <w:rFonts w:ascii="Avenir Book" w:hAnsi="Avenir Book"/>
        </w:rPr>
        <w:t xml:space="preserve"> a fragment of a face</w:t>
      </w:r>
      <w:r w:rsidR="00BA62DA">
        <w:rPr>
          <w:rFonts w:ascii="Avenir Book" w:hAnsi="Avenir Book"/>
        </w:rPr>
        <w:t xml:space="preserve">, </w:t>
      </w:r>
      <w:r w:rsidR="003869A5">
        <w:rPr>
          <w:rFonts w:ascii="Avenir Book" w:hAnsi="Avenir Book"/>
        </w:rPr>
        <w:t>a</w:t>
      </w:r>
      <w:r w:rsidR="00BA62DA">
        <w:rPr>
          <w:rFonts w:ascii="Avenir Book" w:hAnsi="Avenir Book"/>
        </w:rPr>
        <w:t xml:space="preserve"> crook of an elbow caught</w:t>
      </w:r>
      <w:r w:rsidR="003E60A4">
        <w:rPr>
          <w:rFonts w:ascii="Avenir Book" w:hAnsi="Avenir Book"/>
        </w:rPr>
        <w:t xml:space="preserve"> in a bathroom mirror</w:t>
      </w:r>
      <w:r w:rsidR="00A2772B">
        <w:rPr>
          <w:rFonts w:ascii="Avenir Book" w:hAnsi="Avenir Book"/>
        </w:rPr>
        <w:t xml:space="preserve">, </w:t>
      </w:r>
      <w:r w:rsidR="003E60A4">
        <w:rPr>
          <w:rFonts w:ascii="Avenir Book" w:hAnsi="Avenir Book"/>
        </w:rPr>
        <w:t>a reflection in a</w:t>
      </w:r>
      <w:r w:rsidR="00A2772B">
        <w:rPr>
          <w:rFonts w:ascii="Avenir Book" w:hAnsi="Avenir Book"/>
        </w:rPr>
        <w:t xml:space="preserve"> window turned mirror at night, a shadow projected</w:t>
      </w:r>
      <w:r w:rsidR="00F51248">
        <w:rPr>
          <w:rFonts w:ascii="Avenir Book" w:hAnsi="Avenir Book"/>
        </w:rPr>
        <w:t xml:space="preserve"> onto the floor. Their presence</w:t>
      </w:r>
      <w:r w:rsidR="00A2772B">
        <w:rPr>
          <w:rFonts w:ascii="Avenir Book" w:hAnsi="Avenir Book"/>
        </w:rPr>
        <w:t xml:space="preserve"> was </w:t>
      </w:r>
      <w:r w:rsidR="003869A5">
        <w:rPr>
          <w:rFonts w:ascii="Avenir Book" w:hAnsi="Avenir Book"/>
        </w:rPr>
        <w:t>always surprising</w:t>
      </w:r>
      <w:r w:rsidR="001B696C">
        <w:rPr>
          <w:rFonts w:ascii="Avenir Book" w:hAnsi="Avenir Book"/>
        </w:rPr>
        <w:t xml:space="preserve"> and </w:t>
      </w:r>
      <w:r w:rsidR="003869A5">
        <w:rPr>
          <w:rFonts w:ascii="Avenir Book" w:hAnsi="Avenir Book"/>
        </w:rPr>
        <w:t>jarring</w:t>
      </w:r>
      <w:r w:rsidR="00A2772B">
        <w:rPr>
          <w:rFonts w:ascii="Avenir Book" w:hAnsi="Avenir Book"/>
        </w:rPr>
        <w:t xml:space="preserve"> when stumbled upon. </w:t>
      </w:r>
      <w:r w:rsidR="00F51248">
        <w:rPr>
          <w:rFonts w:ascii="Avenir Book" w:hAnsi="Avenir Book"/>
        </w:rPr>
        <w:t xml:space="preserve">They </w:t>
      </w:r>
      <w:r w:rsidR="003869A5">
        <w:rPr>
          <w:rFonts w:ascii="Avenir Book" w:hAnsi="Avenir Book"/>
        </w:rPr>
        <w:t>were fugitive</w:t>
      </w:r>
      <w:r w:rsidR="001B696C">
        <w:rPr>
          <w:rFonts w:ascii="Avenir Book" w:hAnsi="Avenir Book"/>
        </w:rPr>
        <w:t>s,</w:t>
      </w:r>
      <w:r w:rsidR="003869A5">
        <w:rPr>
          <w:rFonts w:ascii="Avenir Book" w:hAnsi="Avenir Book"/>
        </w:rPr>
        <w:t xml:space="preserve"> </w:t>
      </w:r>
      <w:r w:rsidR="00F51248">
        <w:rPr>
          <w:rFonts w:ascii="Avenir Book" w:hAnsi="Avenir Book"/>
        </w:rPr>
        <w:t>br</w:t>
      </w:r>
      <w:r w:rsidR="001B696C">
        <w:rPr>
          <w:rFonts w:ascii="Avenir Book" w:hAnsi="Avenir Book"/>
        </w:rPr>
        <w:t>eaking</w:t>
      </w:r>
      <w:r w:rsidR="00F51248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 illusion of emptiness and introduc</w:t>
      </w:r>
      <w:r w:rsidR="001B696C">
        <w:rPr>
          <w:rFonts w:ascii="Avenir Book" w:hAnsi="Avenir Book"/>
        </w:rPr>
        <w:t>ing</w:t>
      </w:r>
      <w:r w:rsidR="003869A5">
        <w:rPr>
          <w:rFonts w:ascii="Avenir Book" w:hAnsi="Avenir Book"/>
        </w:rPr>
        <w:t xml:space="preserve"> a </w:t>
      </w:r>
      <w:r w:rsidR="00651885">
        <w:rPr>
          <w:rFonts w:ascii="Avenir Book" w:hAnsi="Avenir Book"/>
        </w:rPr>
        <w:t>paradox</w:t>
      </w:r>
      <w:r w:rsidR="001B696C">
        <w:rPr>
          <w:rFonts w:ascii="Avenir Book" w:hAnsi="Avenir Book"/>
        </w:rPr>
        <w:t>:</w:t>
      </w:r>
      <w:r w:rsidR="00A2772B"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t</w:t>
      </w:r>
      <w:r w:rsidR="00F51248">
        <w:rPr>
          <w:rFonts w:ascii="Avenir Book" w:hAnsi="Avenir Book"/>
        </w:rPr>
        <w:t>hough the images exude</w:t>
      </w:r>
      <w:r w:rsidR="003869A5">
        <w:rPr>
          <w:rFonts w:ascii="Avenir Book" w:hAnsi="Avenir Book"/>
        </w:rPr>
        <w:t>d</w:t>
      </w:r>
      <w:r w:rsidR="00F51248">
        <w:rPr>
          <w:rFonts w:ascii="Avenir Book" w:hAnsi="Avenir Book"/>
        </w:rPr>
        <w:t xml:space="preserve"> an existential loneliness</w:t>
      </w:r>
      <w:r w:rsidR="001B696C">
        <w:rPr>
          <w:rFonts w:ascii="Avenir Book" w:hAnsi="Avenir Book"/>
        </w:rPr>
        <w:t>, at the moment they were taken, at least one person was present</w:t>
      </w:r>
      <w:r w:rsidR="00F51248">
        <w:rPr>
          <w:rFonts w:ascii="Avenir Book" w:hAnsi="Avenir Book"/>
        </w:rPr>
        <w:t>.</w:t>
      </w:r>
    </w:p>
    <w:p w14:paraId="7F8EE498" w14:textId="77777777" w:rsidR="00AE55EE" w:rsidRDefault="00AE55EE" w:rsidP="00F51248">
      <w:pPr>
        <w:rPr>
          <w:rFonts w:ascii="Avenir Book" w:hAnsi="Avenir Book"/>
        </w:rPr>
      </w:pPr>
    </w:p>
    <w:p w14:paraId="4E7AB684" w14:textId="569E90C9" w:rsidR="00F4765B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C256363" wp14:editId="6EFF1EEE">
            <wp:extent cx="5486400" cy="41128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404_3IEPqi6rD1q_600x45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6718" w14:textId="6B1E319E" w:rsidR="003E60A4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00625FB5" wp14:editId="56E83E20">
            <wp:extent cx="5486400" cy="4112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515_3f5Xq1Poeu3_600x45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038" w14:textId="77777777" w:rsidR="00F4765B" w:rsidRDefault="00F4765B" w:rsidP="003E60A4">
      <w:pPr>
        <w:rPr>
          <w:rFonts w:ascii="Avenir Book" w:hAnsi="Avenir Book"/>
        </w:rPr>
      </w:pPr>
    </w:p>
    <w:p w14:paraId="4FFD3814" w14:textId="264092B7" w:rsidR="00F4765B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649437E" wp14:editId="5EB6D0F3">
            <wp:extent cx="4279900" cy="57150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j0j_f34dQMHwlEJ_600x45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8F12" w14:textId="77777777" w:rsidR="00F4765B" w:rsidRDefault="00F4765B" w:rsidP="003E60A4">
      <w:pPr>
        <w:rPr>
          <w:rFonts w:ascii="Avenir Book" w:hAnsi="Avenir Book"/>
        </w:rPr>
      </w:pPr>
    </w:p>
    <w:p w14:paraId="12D956A6" w14:textId="77777777" w:rsidR="00F4765B" w:rsidRDefault="00F4765B" w:rsidP="003E60A4">
      <w:pPr>
        <w:rPr>
          <w:rFonts w:ascii="Avenir Book" w:hAnsi="Avenir Book"/>
        </w:rPr>
      </w:pPr>
    </w:p>
    <w:p w14:paraId="36DDD321" w14:textId="31D5608B" w:rsidR="00F4765B" w:rsidRDefault="00F4765B" w:rsidP="003E60A4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61E58DF5" wp14:editId="398DF857">
            <wp:extent cx="4012565" cy="536405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P0P_eMFw8YQkZlV_600x45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53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D7D" w14:textId="77777777" w:rsidR="00F4765B" w:rsidRDefault="00F4765B" w:rsidP="003E60A4">
      <w:pPr>
        <w:rPr>
          <w:rFonts w:ascii="Avenir Book" w:hAnsi="Avenir Book"/>
        </w:rPr>
      </w:pPr>
    </w:p>
    <w:p w14:paraId="660299DA" w14:textId="77777777" w:rsidR="00F4765B" w:rsidRDefault="00F4765B" w:rsidP="003E60A4">
      <w:pPr>
        <w:rPr>
          <w:rFonts w:ascii="Avenir Book" w:hAnsi="Avenir Book"/>
        </w:rPr>
      </w:pPr>
    </w:p>
    <w:p w14:paraId="4A3F9B08" w14:textId="66B80909" w:rsidR="00233B44" w:rsidRDefault="003E60A4">
      <w:pPr>
        <w:rPr>
          <w:rFonts w:ascii="Avenir Book" w:hAnsi="Avenir Book"/>
        </w:rPr>
      </w:pPr>
      <w:r>
        <w:rPr>
          <w:rFonts w:ascii="Avenir Book" w:hAnsi="Avenir Book"/>
        </w:rPr>
        <w:t>The project also revealed a clear demarcation of class</w:t>
      </w:r>
      <w:r w:rsidR="003869A5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evidenced by the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 xml:space="preserve">technical </w:t>
      </w:r>
      <w:r>
        <w:rPr>
          <w:rFonts w:ascii="Avenir Book" w:hAnsi="Avenir Book"/>
        </w:rPr>
        <w:t>quality of the photographs them</w:t>
      </w:r>
      <w:r w:rsidR="00A2772B">
        <w:rPr>
          <w:rFonts w:ascii="Avenir Book" w:hAnsi="Avenir Book"/>
        </w:rPr>
        <w:t xml:space="preserve">selves. Those that could afford </w:t>
      </w:r>
      <w:r w:rsidR="001B696C">
        <w:rPr>
          <w:rFonts w:ascii="Avenir Book" w:hAnsi="Avenir Book"/>
        </w:rPr>
        <w:t>to, or for whom</w:t>
      </w:r>
      <w:r>
        <w:rPr>
          <w:rFonts w:ascii="Avenir Book" w:hAnsi="Avenir Book"/>
        </w:rPr>
        <w:t xml:space="preserve"> it was </w:t>
      </w:r>
      <w:r w:rsidR="00233B44">
        <w:rPr>
          <w:rFonts w:ascii="Avenir Book" w:hAnsi="Avenir Book"/>
        </w:rPr>
        <w:t xml:space="preserve">financially </w:t>
      </w:r>
      <w:r>
        <w:rPr>
          <w:rFonts w:ascii="Avenir Book" w:hAnsi="Avenir Book"/>
        </w:rPr>
        <w:t>worthwhile</w:t>
      </w:r>
      <w:r w:rsidR="001B696C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hired professional photographers. The rooms shown were neat, </w:t>
      </w:r>
      <w:r w:rsidR="00F51248">
        <w:rPr>
          <w:rFonts w:ascii="Avenir Book" w:hAnsi="Avenir Book"/>
        </w:rPr>
        <w:t>tastefully</w:t>
      </w:r>
      <w:r w:rsidR="00DF55D5">
        <w:rPr>
          <w:rFonts w:ascii="Avenir Book" w:hAnsi="Avenir Book"/>
        </w:rPr>
        <w:t xml:space="preserve"> but blandly</w:t>
      </w:r>
      <w:r w:rsidR="00F5124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decorated </w:t>
      </w:r>
      <w:r w:rsidR="003869A5">
        <w:rPr>
          <w:rFonts w:ascii="Avenir Book" w:hAnsi="Avenir Book"/>
        </w:rPr>
        <w:t>without</w:t>
      </w:r>
      <w:r>
        <w:rPr>
          <w:rFonts w:ascii="Avenir Book" w:hAnsi="Avenir Book"/>
        </w:rPr>
        <w:t xml:space="preserve"> the marks of lives being lived</w:t>
      </w:r>
      <w:r w:rsidR="00233B44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Exorbitant rents merited the cost of a wide-angle lens</w:t>
      </w:r>
      <w:r w:rsidR="001B696C">
        <w:rPr>
          <w:rFonts w:ascii="Avenir Book" w:hAnsi="Avenir Book"/>
        </w:rPr>
        <w:t xml:space="preserve"> and </w:t>
      </w:r>
      <w:r w:rsidR="00507C9B">
        <w:rPr>
          <w:rFonts w:ascii="Avenir Book" w:hAnsi="Avenir Book"/>
        </w:rPr>
        <w:t xml:space="preserve">a photographer who knew how to apply </w:t>
      </w:r>
      <w:r w:rsidR="001B696C">
        <w:rPr>
          <w:rFonts w:ascii="Avenir Book" w:hAnsi="Avenir Book"/>
        </w:rPr>
        <w:t>HDR post-processing</w:t>
      </w:r>
      <w:r w:rsidR="00A2772B">
        <w:rPr>
          <w:rFonts w:ascii="Avenir Book" w:hAnsi="Avenir Book"/>
        </w:rPr>
        <w:t xml:space="preserve">. The professional photographs </w:t>
      </w:r>
      <w:r>
        <w:rPr>
          <w:rFonts w:ascii="Avenir Book" w:hAnsi="Avenir Book"/>
        </w:rPr>
        <w:t>were lit with care and carefully edited</w:t>
      </w:r>
      <w:ins w:id="110" w:author="Jeff Thompson" w:date="2017-09-29T09:48:00Z">
        <w:r w:rsidR="00E60690">
          <w:rPr>
            <w:rFonts w:ascii="Avenir Book" w:hAnsi="Avenir Book"/>
          </w:rPr>
          <w:t>,</w:t>
        </w:r>
      </w:ins>
      <w:r w:rsidR="001B696C">
        <w:rPr>
          <w:rFonts w:ascii="Avenir Book" w:hAnsi="Avenir Book"/>
        </w:rPr>
        <w:t xml:space="preserve"> but </w:t>
      </w:r>
      <w:r w:rsidR="00507C9B">
        <w:rPr>
          <w:rFonts w:ascii="Avenir Book" w:hAnsi="Avenir Book"/>
        </w:rPr>
        <w:t xml:space="preserve">were </w:t>
      </w:r>
      <w:r w:rsidR="001B696C">
        <w:rPr>
          <w:rFonts w:ascii="Avenir Book" w:hAnsi="Avenir Book"/>
        </w:rPr>
        <w:t>ultimately generic</w:t>
      </w:r>
      <w:r>
        <w:rPr>
          <w:rFonts w:ascii="Avenir Book" w:hAnsi="Avenir Book"/>
        </w:rPr>
        <w:t xml:space="preserve"> </w:t>
      </w:r>
      <w:r w:rsidR="001B696C">
        <w:rPr>
          <w:rFonts w:ascii="Avenir Book" w:hAnsi="Avenir Book"/>
        </w:rPr>
        <w:t>–</w:t>
      </w:r>
      <w:r w:rsidR="00A2772B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they </w:t>
      </w:r>
      <w:r w:rsidR="00F51248">
        <w:rPr>
          <w:rFonts w:ascii="Avenir Book" w:hAnsi="Avenir Book"/>
        </w:rPr>
        <w:t xml:space="preserve">all could have been taken by </w:t>
      </w:r>
      <w:r w:rsidR="001B696C">
        <w:rPr>
          <w:rFonts w:ascii="Avenir Book" w:hAnsi="Avenir Book"/>
        </w:rPr>
        <w:t>a</w:t>
      </w:r>
      <w:r w:rsidR="003C69CC">
        <w:rPr>
          <w:rFonts w:ascii="Avenir Book" w:hAnsi="Avenir Book"/>
        </w:rPr>
        <w:t xml:space="preserve"> single photographer</w:t>
      </w:r>
      <w:r w:rsidR="00F4765B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 </w:t>
      </w:r>
      <w:r w:rsidR="005E7560">
        <w:rPr>
          <w:rFonts w:ascii="Avenir Book" w:hAnsi="Avenir Book"/>
        </w:rPr>
        <w:t>images</w:t>
      </w:r>
      <w:r>
        <w:rPr>
          <w:rFonts w:ascii="Avenir Book" w:hAnsi="Avenir Book"/>
        </w:rPr>
        <w:t xml:space="preserve"> taken by amateurs</w:t>
      </w:r>
      <w:r w:rsidR="005E7560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casual </w:t>
      </w:r>
      <w:r w:rsidR="005E7560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>perfunctory</w:t>
      </w:r>
      <w:r w:rsidR="005E7560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held the most joy and surprise</w:t>
      </w:r>
      <w:r w:rsidR="005E7560">
        <w:rPr>
          <w:rFonts w:ascii="Avenir Book" w:hAnsi="Avenir Book"/>
        </w:rPr>
        <w:t>.</w:t>
      </w:r>
      <w:r w:rsidR="00233B44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>L</w:t>
      </w:r>
      <w:r w:rsidR="00C73A20">
        <w:rPr>
          <w:rFonts w:ascii="Avenir Book" w:hAnsi="Avenir Book"/>
        </w:rPr>
        <w:t xml:space="preserve">ow quality </w:t>
      </w:r>
      <w:r w:rsidR="005E7560">
        <w:rPr>
          <w:rFonts w:ascii="Avenir Book" w:hAnsi="Avenir Book"/>
        </w:rPr>
        <w:t xml:space="preserve">jpeg </w:t>
      </w:r>
      <w:r w:rsidR="00C73A20">
        <w:rPr>
          <w:rFonts w:ascii="Avenir Book" w:hAnsi="Avenir Book"/>
        </w:rPr>
        <w:t xml:space="preserve">compression </w:t>
      </w:r>
      <w:r w:rsidR="005E7560">
        <w:rPr>
          <w:rFonts w:ascii="Avenir Book" w:hAnsi="Avenir Book"/>
        </w:rPr>
        <w:t>and</w:t>
      </w:r>
      <w:r w:rsidR="00233B44">
        <w:rPr>
          <w:rFonts w:ascii="Avenir Book" w:hAnsi="Avenir Book"/>
        </w:rPr>
        <w:t xml:space="preserve"> patterns</w:t>
      </w:r>
      <w:r w:rsidR="00C73A20">
        <w:rPr>
          <w:rFonts w:ascii="Avenir Book" w:hAnsi="Avenir Book"/>
        </w:rPr>
        <w:t xml:space="preserve"> </w:t>
      </w:r>
      <w:r w:rsidR="005E7560">
        <w:rPr>
          <w:rFonts w:ascii="Avenir Book" w:hAnsi="Avenir Book"/>
        </w:rPr>
        <w:t>of</w:t>
      </w:r>
      <w:r w:rsidR="00233B44">
        <w:rPr>
          <w:rFonts w:ascii="Avenir Book" w:hAnsi="Avenir Book"/>
        </w:rPr>
        <w:t xml:space="preserve"> overexposed windows with </w:t>
      </w:r>
      <w:r>
        <w:rPr>
          <w:rFonts w:ascii="Avenir Book" w:hAnsi="Avenir Book"/>
        </w:rPr>
        <w:t xml:space="preserve">underexposed </w:t>
      </w:r>
      <w:r w:rsidR="00C73A20">
        <w:rPr>
          <w:rFonts w:ascii="Avenir Book" w:hAnsi="Avenir Book"/>
        </w:rPr>
        <w:t>interiors</w:t>
      </w:r>
      <w:r>
        <w:rPr>
          <w:rFonts w:ascii="Avenir Book" w:hAnsi="Avenir Book"/>
        </w:rPr>
        <w:t xml:space="preserve"> </w:t>
      </w:r>
      <w:r w:rsidR="00233B44">
        <w:rPr>
          <w:rFonts w:ascii="Avenir Book" w:hAnsi="Avenir Book"/>
        </w:rPr>
        <w:t>creat</w:t>
      </w:r>
      <w:r w:rsidR="00F4765B">
        <w:rPr>
          <w:rFonts w:ascii="Avenir Book" w:hAnsi="Avenir Book"/>
        </w:rPr>
        <w:t>ing</w:t>
      </w:r>
      <w:r w:rsidR="00233B44">
        <w:rPr>
          <w:rFonts w:ascii="Avenir Book" w:hAnsi="Avenir Book"/>
        </w:rPr>
        <w:t xml:space="preserve"> </w:t>
      </w:r>
      <w:commentRangeStart w:id="111"/>
      <w:r w:rsidR="00233B44">
        <w:rPr>
          <w:rFonts w:ascii="Avenir Book" w:hAnsi="Avenir Book"/>
        </w:rPr>
        <w:t>photographic magic</w:t>
      </w:r>
      <w:commentRangeEnd w:id="111"/>
      <w:r w:rsidR="005E7560">
        <w:rPr>
          <w:rStyle w:val="CommentReference"/>
        </w:rPr>
        <w:commentReference w:id="111"/>
      </w:r>
      <w:r w:rsidR="00233B44">
        <w:rPr>
          <w:rFonts w:ascii="Avenir Book" w:hAnsi="Avenir Book"/>
        </w:rPr>
        <w:t>. I would imag</w:t>
      </w:r>
      <w:r w:rsidR="005E7560">
        <w:rPr>
          <w:rFonts w:ascii="Avenir Book" w:hAnsi="Avenir Book"/>
        </w:rPr>
        <w:t>ine</w:t>
      </w:r>
      <w:r w:rsidR="00233B44">
        <w:rPr>
          <w:rFonts w:ascii="Avenir Book" w:hAnsi="Avenir Book"/>
        </w:rPr>
        <w:t xml:space="preserve"> the photographer</w:t>
      </w:r>
      <w:r w:rsidR="00651885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probably the landlord themselves</w:t>
      </w:r>
      <w:r w:rsidR="005E7560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pausing and </w:t>
      </w:r>
      <w:commentRangeStart w:id="112"/>
      <w:r w:rsidR="00C73A20">
        <w:rPr>
          <w:rFonts w:ascii="Avenir Book" w:hAnsi="Avenir Book"/>
        </w:rPr>
        <w:t xml:space="preserve">caught up </w:t>
      </w:r>
      <w:r w:rsidR="00233B44">
        <w:rPr>
          <w:rFonts w:ascii="Avenir Book" w:hAnsi="Avenir Book"/>
        </w:rPr>
        <w:t xml:space="preserve">for a moment </w:t>
      </w:r>
      <w:commentRangeEnd w:id="112"/>
      <w:r w:rsidR="005E7560">
        <w:rPr>
          <w:rStyle w:val="CommentReference"/>
        </w:rPr>
        <w:commentReference w:id="112"/>
      </w:r>
      <w:r w:rsidR="00C73A20">
        <w:rPr>
          <w:rFonts w:ascii="Avenir Book" w:hAnsi="Avenir Book"/>
        </w:rPr>
        <w:t>in the beauty of the way light hit a wall. How it broke up as it ran</w:t>
      </w:r>
      <w:r w:rsidR="00233B44">
        <w:rPr>
          <w:rFonts w:ascii="Avenir Book" w:hAnsi="Avenir Book"/>
        </w:rPr>
        <w:t xml:space="preserve"> through the slats of the blind, throwing a pattern on </w:t>
      </w:r>
      <w:r w:rsidR="00F51248">
        <w:rPr>
          <w:rFonts w:ascii="Avenir Book" w:hAnsi="Avenir Book"/>
        </w:rPr>
        <w:t>a</w:t>
      </w:r>
      <w:r w:rsidR="005E7560">
        <w:rPr>
          <w:rFonts w:ascii="Avenir Book" w:hAnsi="Avenir Book"/>
        </w:rPr>
        <w:t xml:space="preserve"> well-worn</w:t>
      </w:r>
      <w:r w:rsidR="00F51248">
        <w:rPr>
          <w:rFonts w:ascii="Avenir Book" w:hAnsi="Avenir Book"/>
        </w:rPr>
        <w:t xml:space="preserve"> wooden floor</w:t>
      </w:r>
      <w:r w:rsidR="00233B44">
        <w:rPr>
          <w:rFonts w:ascii="Avenir Book" w:hAnsi="Avenir Book"/>
        </w:rPr>
        <w:t>.</w:t>
      </w:r>
      <w:r w:rsidR="00C73A20">
        <w:rPr>
          <w:rFonts w:ascii="Avenir Book" w:hAnsi="Avenir Book"/>
        </w:rPr>
        <w:t xml:space="preserve"> That </w:t>
      </w:r>
      <w:r w:rsidR="00233B44">
        <w:rPr>
          <w:rFonts w:ascii="Avenir Book" w:hAnsi="Avenir Book"/>
        </w:rPr>
        <w:t>for a moment</w:t>
      </w:r>
      <w:r w:rsidR="0033079E">
        <w:rPr>
          <w:rFonts w:ascii="Avenir Book" w:hAnsi="Avenir Book"/>
        </w:rPr>
        <w:t xml:space="preserve"> they p</w:t>
      </w:r>
      <w:r w:rsidR="00F51248">
        <w:rPr>
          <w:rFonts w:ascii="Avenir Book" w:hAnsi="Avenir Book"/>
        </w:rPr>
        <w:t>aused</w:t>
      </w:r>
      <w:r w:rsidR="0033079E">
        <w:rPr>
          <w:rFonts w:ascii="Avenir Book" w:hAnsi="Avenir Book"/>
        </w:rPr>
        <w:t xml:space="preserve"> in their task</w:t>
      </w:r>
      <w:r w:rsidR="005E7560">
        <w:rPr>
          <w:rFonts w:ascii="Avenir Book" w:hAnsi="Avenir Book"/>
        </w:rPr>
        <w:t>,</w:t>
      </w:r>
      <w:r w:rsidR="0033079E">
        <w:rPr>
          <w:rFonts w:ascii="Avenir Book" w:hAnsi="Avenir Book"/>
        </w:rPr>
        <w:t xml:space="preserve"> </w:t>
      </w:r>
      <w:commentRangeStart w:id="113"/>
      <w:del w:id="114" w:author="Jeff Thompson" w:date="2017-09-29T09:50:00Z">
        <w:r w:rsidR="00F51248" w:rsidDel="00E60690">
          <w:rPr>
            <w:rFonts w:ascii="Avenir Book" w:hAnsi="Avenir Book"/>
          </w:rPr>
          <w:delText>caught up in</w:delText>
        </w:r>
      </w:del>
      <w:ins w:id="115" w:author="Jeff Thompson" w:date="2017-09-29T09:50:00Z">
        <w:r w:rsidR="00E60690">
          <w:rPr>
            <w:rFonts w:ascii="Avenir Book" w:hAnsi="Avenir Book"/>
          </w:rPr>
          <w:t>distracted by trying to</w:t>
        </w:r>
      </w:ins>
      <w:r w:rsidR="00F51248">
        <w:rPr>
          <w:rFonts w:ascii="Avenir Book" w:hAnsi="Avenir Book"/>
        </w:rPr>
        <w:t xml:space="preserve"> </w:t>
      </w:r>
      <w:commentRangeEnd w:id="113"/>
      <w:r w:rsidR="00E60690">
        <w:rPr>
          <w:rStyle w:val="CommentReference"/>
        </w:rPr>
        <w:commentReference w:id="113"/>
      </w:r>
      <w:r w:rsidR="00F51248">
        <w:rPr>
          <w:rFonts w:ascii="Avenir Book" w:hAnsi="Avenir Book"/>
        </w:rPr>
        <w:t>captur</w:t>
      </w:r>
      <w:r w:rsidR="00E60690">
        <w:rPr>
          <w:rFonts w:ascii="Avenir Book" w:hAnsi="Avenir Book"/>
        </w:rPr>
        <w:t>e</w:t>
      </w:r>
      <w:r w:rsidR="0033079E">
        <w:rPr>
          <w:rFonts w:ascii="Avenir Book" w:hAnsi="Avenir Book"/>
        </w:rPr>
        <w:t xml:space="preserve"> something beyond just documentation</w:t>
      </w:r>
      <w:r w:rsidR="005E7560">
        <w:rPr>
          <w:rFonts w:ascii="Avenir Book" w:hAnsi="Avenir Book"/>
        </w:rPr>
        <w:t xml:space="preserve"> and a rush to get the place listed</w:t>
      </w:r>
      <w:r w:rsidR="0033079E">
        <w:rPr>
          <w:rFonts w:ascii="Avenir Book" w:hAnsi="Avenir Book"/>
        </w:rPr>
        <w:t>.</w:t>
      </w:r>
    </w:p>
    <w:p w14:paraId="5AE6F74A" w14:textId="77777777" w:rsidR="009643C2" w:rsidRDefault="009643C2">
      <w:pPr>
        <w:rPr>
          <w:rFonts w:ascii="Avenir Book" w:hAnsi="Avenir Book"/>
        </w:rPr>
      </w:pPr>
    </w:p>
    <w:p w14:paraId="7C446311" w14:textId="0DE8B440" w:rsidR="00AE55EE" w:rsidRDefault="00AE55EE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3357B745" wp14:editId="0AAEAC5A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111_jukZcOzK9HA_600x45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D130" w14:textId="31389F6F" w:rsidR="005B2AC1" w:rsidRDefault="00C73A20">
      <w:p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F4765B" w:rsidRPr="00136E26">
        <w:rPr>
          <w:rFonts w:ascii="Avenir Book" w:hAnsi="Avenir Book"/>
          <w:noProof/>
        </w:rPr>
        <w:drawing>
          <wp:inline distT="0" distB="0" distL="0" distR="0" wp14:anchorId="64493DF6" wp14:editId="57CD442D">
            <wp:extent cx="5486400" cy="3080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B0B_dQ2iP2RYSXR_600x45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2FB4" w14:textId="77777777" w:rsidR="00F4765B" w:rsidRDefault="00F4765B">
      <w:pPr>
        <w:rPr>
          <w:rFonts w:ascii="Avenir Book" w:hAnsi="Avenir Book"/>
        </w:rPr>
      </w:pPr>
    </w:p>
    <w:p w14:paraId="43F5E328" w14:textId="3BA2E410" w:rsidR="00F4765B" w:rsidRDefault="00F4765B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7314173F" wp14:editId="69DABF0D">
            <wp:extent cx="4852035" cy="36390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f0f_bovl7AnslQq_600x45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2EF" w14:textId="77777777" w:rsidR="00AE55EE" w:rsidRDefault="00AE55EE">
      <w:pPr>
        <w:rPr>
          <w:rFonts w:ascii="Avenir Book" w:hAnsi="Avenir Book"/>
        </w:rPr>
      </w:pPr>
    </w:p>
    <w:p w14:paraId="2EDA30E8" w14:textId="77777777" w:rsidR="00AE55EE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25CC536A" wp14:editId="394EB14D">
            <wp:extent cx="548640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101_67J047agfAA_600x45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B769" w14:textId="77777777" w:rsidR="00AE55EE" w:rsidRDefault="00AE55EE" w:rsidP="00F51248">
      <w:pPr>
        <w:rPr>
          <w:rFonts w:ascii="Avenir Book" w:hAnsi="Avenir Book"/>
        </w:rPr>
      </w:pPr>
    </w:p>
    <w:p w14:paraId="52C7BDDD" w14:textId="77777777" w:rsidR="00AE55EE" w:rsidRDefault="00AE55EE" w:rsidP="00F51248">
      <w:pPr>
        <w:rPr>
          <w:rFonts w:ascii="Avenir Book" w:hAnsi="Avenir Book"/>
        </w:rPr>
      </w:pPr>
      <w:r w:rsidRPr="00136E26">
        <w:rPr>
          <w:rFonts w:ascii="Avenir Book" w:hAnsi="Avenir Book"/>
          <w:noProof/>
        </w:rPr>
        <w:drawing>
          <wp:inline distT="0" distB="0" distL="0" distR="0" wp14:anchorId="1570420A" wp14:editId="2CEC05D2">
            <wp:extent cx="4634865" cy="34595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808_hlVpoG7TgrE_600x450 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40D" w14:textId="77777777" w:rsidR="00AE55EE" w:rsidRDefault="00AE55EE" w:rsidP="00F51248">
      <w:pPr>
        <w:rPr>
          <w:rFonts w:ascii="Avenir Book" w:hAnsi="Avenir Book"/>
        </w:rPr>
      </w:pPr>
    </w:p>
    <w:p w14:paraId="045B61EC" w14:textId="77777777" w:rsidR="003C69CC" w:rsidRPr="002F04C5" w:rsidRDefault="003C69CC">
      <w:pPr>
        <w:rPr>
          <w:rFonts w:ascii="Avenir Book" w:hAnsi="Avenir Book"/>
        </w:rPr>
      </w:pPr>
    </w:p>
    <w:sectPr w:rsidR="003C69CC" w:rsidRPr="002F04C5" w:rsidSect="004F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ff Thompson" w:date="2017-09-29T09:08:00Z" w:initials="JT">
    <w:p w14:paraId="133AA90B" w14:textId="336CFF68" w:rsidR="00807E5E" w:rsidDel="00BC7DAE" w:rsidRDefault="001E6837">
      <w:pPr>
        <w:pStyle w:val="CommentText"/>
        <w:rPr>
          <w:del w:id="4" w:author="Angeles Cossio" w:date="2017-10-01T14:24:00Z"/>
        </w:rPr>
      </w:pPr>
      <w:r>
        <w:rPr>
          <w:rStyle w:val="CommentReference"/>
        </w:rPr>
        <w:annotationRef/>
      </w:r>
    </w:p>
  </w:comment>
  <w:comment w:id="1" w:author="Angeles Cossio" w:date="2017-10-01T14:24:00Z" w:initials="AC">
    <w:p w14:paraId="61B62C10" w14:textId="24C54D90" w:rsidR="006F26C5" w:rsidRDefault="006F26C5">
      <w:pPr>
        <w:pStyle w:val="CommentText"/>
      </w:pPr>
      <w:r>
        <w:rPr>
          <w:rStyle w:val="CommentReference"/>
        </w:rPr>
        <w:annotationRef/>
      </w:r>
    </w:p>
  </w:comment>
  <w:comment w:id="2" w:author="Angeles Cossio" w:date="2017-10-01T14:24:00Z" w:initials="AC">
    <w:p w14:paraId="403D486E" w14:textId="0A1089DE" w:rsidR="006F26C5" w:rsidRDefault="006F26C5">
      <w:pPr>
        <w:pStyle w:val="CommentText"/>
      </w:pPr>
      <w:r>
        <w:rPr>
          <w:rStyle w:val="CommentReference"/>
        </w:rPr>
        <w:annotationRef/>
      </w:r>
    </w:p>
  </w:comment>
  <w:comment w:id="20" w:author="Jeff Thompson" w:date="2017-09-29T09:10:00Z" w:initials="JT">
    <w:p w14:paraId="5D1CF8EC" w14:textId="5D01D186" w:rsidR="00807E5E" w:rsidRDefault="00807E5E">
      <w:pPr>
        <w:pStyle w:val="CommentText"/>
      </w:pPr>
      <w:r>
        <w:rPr>
          <w:rStyle w:val="CommentReference"/>
        </w:rPr>
        <w:annotationRef/>
      </w:r>
      <w:r>
        <w:t>Outcome? Maybe “use” or “layout”?</w:t>
      </w:r>
    </w:p>
  </w:comment>
  <w:comment w:id="29" w:author="Jeff Thompson" w:date="2017-09-29T09:12:00Z" w:initials="JT">
    <w:p w14:paraId="4E18667F" w14:textId="5BBE3672" w:rsidR="00807E5E" w:rsidRDefault="00807E5E">
      <w:pPr>
        <w:pStyle w:val="CommentText"/>
      </w:pPr>
      <w:r>
        <w:rPr>
          <w:rStyle w:val="CommentReference"/>
        </w:rPr>
        <w:annotationRef/>
      </w:r>
    </w:p>
  </w:comment>
  <w:comment w:id="36" w:author="Jeff Thompson" w:date="2017-09-29T09:25:00Z" w:initials="JT">
    <w:p w14:paraId="1F6143A2" w14:textId="5F898A2A" w:rsidR="00807E5E" w:rsidRDefault="00807E5E">
      <w:pPr>
        <w:pStyle w:val="CommentText"/>
      </w:pPr>
      <w:r>
        <w:rPr>
          <w:rStyle w:val="CommentReference"/>
        </w:rPr>
        <w:annotationRef/>
      </w:r>
      <w:r>
        <w:t>Caption for the images, or groups of images?</w:t>
      </w:r>
      <w:r>
        <w:br/>
      </w:r>
      <w:r>
        <w:br/>
        <w:t xml:space="preserve">Also, doing one vertical and one horizontal might be hard formatting-wise. Two </w:t>
      </w:r>
      <w:proofErr w:type="gramStart"/>
      <w:r>
        <w:t>vert</w:t>
      </w:r>
      <w:proofErr w:type="gramEnd"/>
      <w:r>
        <w:t xml:space="preserve"> next to each other is easy, single </w:t>
      </w:r>
      <w:proofErr w:type="spellStart"/>
      <w:r>
        <w:t>horiz</w:t>
      </w:r>
      <w:proofErr w:type="spellEnd"/>
      <w:r>
        <w:t xml:space="preserve"> is easy too. We could do one of each side-by-side, but then the vert would be really short.</w:t>
      </w:r>
    </w:p>
  </w:comment>
  <w:comment w:id="40" w:author="Jeff Thompson" w:date="2017-09-29T09:13:00Z" w:initials="JT">
    <w:p w14:paraId="05E46249" w14:textId="50F3A24E" w:rsidR="00807E5E" w:rsidRDefault="00807E5E">
      <w:pPr>
        <w:pStyle w:val="CommentText"/>
      </w:pPr>
      <w:r>
        <w:rPr>
          <w:rStyle w:val="CommentReference"/>
        </w:rPr>
        <w:annotationRef/>
      </w:r>
      <w:r>
        <w:t>Just kind of an awkward jump here.</w:t>
      </w:r>
    </w:p>
  </w:comment>
  <w:comment w:id="55" w:author="Jeff Thompson" w:date="2017-09-29T09:16:00Z" w:initials="JT">
    <w:p w14:paraId="4998839A" w14:textId="4C04A6F8" w:rsidR="00807E5E" w:rsidRDefault="00807E5E">
      <w:pPr>
        <w:pStyle w:val="CommentText"/>
      </w:pPr>
      <w:r>
        <w:rPr>
          <w:rStyle w:val="CommentReference"/>
        </w:rPr>
        <w:annotationRef/>
      </w:r>
      <w:r>
        <w:t>Rental properties?</w:t>
      </w:r>
    </w:p>
  </w:comment>
  <w:comment w:id="63" w:author="Jeff Thompson" w:date="2017-09-29T09:20:00Z" w:initials="JT">
    <w:p w14:paraId="527BBB50" w14:textId="41F347CA" w:rsidR="00807E5E" w:rsidRDefault="00807E5E">
      <w:pPr>
        <w:pStyle w:val="CommentText"/>
      </w:pPr>
      <w:r>
        <w:rPr>
          <w:rStyle w:val="CommentReference"/>
        </w:rPr>
        <w:annotationRef/>
      </w:r>
      <w:r>
        <w:t>Not really hundreds of thousands, since there are 150k</w:t>
      </w:r>
    </w:p>
  </w:comment>
  <w:comment w:id="65" w:author="Jeff Thompson" w:date="2017-09-29T09:22:00Z" w:initials="JT">
    <w:p w14:paraId="138798B9" w14:textId="766F1A5E" w:rsidR="00807E5E" w:rsidRDefault="00807E5E">
      <w:pPr>
        <w:pStyle w:val="CommentText"/>
      </w:pPr>
      <w:r>
        <w:rPr>
          <w:rStyle w:val="CommentReference"/>
        </w:rPr>
        <w:annotationRef/>
      </w:r>
      <w:r>
        <w:t>Maybe too cold? What about “Over a period of several months, I became intimately familiar with these images.”?</w:t>
      </w:r>
    </w:p>
  </w:comment>
  <w:comment w:id="71" w:author="Jeff Thompson" w:date="2017-09-29T09:23:00Z" w:initials="JT">
    <w:p w14:paraId="66B005B1" w14:textId="232B39B9" w:rsidR="00807E5E" w:rsidRDefault="00807E5E">
      <w:pPr>
        <w:pStyle w:val="CommentText"/>
      </w:pPr>
      <w:r>
        <w:rPr>
          <w:rStyle w:val="CommentReference"/>
        </w:rPr>
        <w:annotationRef/>
      </w:r>
      <w:proofErr w:type="spellStart"/>
      <w:r>
        <w:t>Dunno</w:t>
      </w:r>
      <w:proofErr w:type="spellEnd"/>
      <w:r>
        <w:t xml:space="preserve"> if this is personal taste or not, but contraction feels right here.</w:t>
      </w:r>
    </w:p>
  </w:comment>
  <w:comment w:id="72" w:author="Jeff Thompson" w:date="2017-09-29T09:24:00Z" w:initials="JT">
    <w:p w14:paraId="72D006F5" w14:textId="1178B5E8" w:rsidR="00807E5E" w:rsidRDefault="00807E5E">
      <w:pPr>
        <w:pStyle w:val="CommentText"/>
      </w:pPr>
      <w:r>
        <w:rPr>
          <w:rStyle w:val="CommentReference"/>
        </w:rPr>
        <w:annotationRef/>
      </w:r>
      <w:r>
        <w:t>“dark room” twice in 2 sentences</w:t>
      </w:r>
    </w:p>
  </w:comment>
  <w:comment w:id="73" w:author="Jeff Thompson" w:date="2017-09-29T09:32:00Z" w:initials="JT">
    <w:p w14:paraId="46FEC180" w14:textId="0B5697B2" w:rsidR="00807E5E" w:rsidRDefault="00807E5E">
      <w:pPr>
        <w:pStyle w:val="CommentText"/>
      </w:pPr>
      <w:r>
        <w:rPr>
          <w:rStyle w:val="CommentReference"/>
        </w:rPr>
        <w:annotationRef/>
      </w:r>
      <w:r>
        <w:t>Just trying to clarify a bit – seems this para is really about the larger patterns, so I tried to make that clearer and expand it a bit. Next para is about zooming in, so that made sense to me.</w:t>
      </w:r>
    </w:p>
  </w:comment>
  <w:comment w:id="91" w:author="Jeff Thompson" w:date="2017-09-29T09:35:00Z" w:initials="JT">
    <w:p w14:paraId="2497FCE5" w14:textId="44C65252" w:rsidR="00807E5E" w:rsidRDefault="00807E5E">
      <w:pPr>
        <w:pStyle w:val="CommentText"/>
      </w:pPr>
      <w:r>
        <w:rPr>
          <w:rStyle w:val="CommentReference"/>
        </w:rPr>
        <w:annotationRef/>
      </w:r>
      <w:r>
        <w:t xml:space="preserve">Struck me as confusing, since we’re talking about photo? Maybe, </w:t>
      </w:r>
      <w:proofErr w:type="spellStart"/>
      <w:r>
        <w:t>dunno</w:t>
      </w:r>
      <w:proofErr w:type="spellEnd"/>
    </w:p>
  </w:comment>
  <w:comment w:id="98" w:author="Jeff Thompson" w:date="2017-09-29T09:36:00Z" w:initials="JT">
    <w:p w14:paraId="7AF2C4CA" w14:textId="4F3BBE40" w:rsidR="00807E5E" w:rsidRDefault="00807E5E">
      <w:pPr>
        <w:pStyle w:val="CommentText"/>
      </w:pPr>
      <w:r>
        <w:rPr>
          <w:rStyle w:val="CommentReference"/>
        </w:rPr>
        <w:annotationRef/>
      </w:r>
      <w:r>
        <w:t>Flipped the two words, felt better?</w:t>
      </w:r>
    </w:p>
  </w:comment>
  <w:comment w:id="99" w:author="Jeff Thompson" w:date="2017-09-29T09:37:00Z" w:initials="JT">
    <w:p w14:paraId="16C16925" w14:textId="27872779" w:rsidR="00807E5E" w:rsidRDefault="00807E5E">
      <w:pPr>
        <w:pStyle w:val="CommentText"/>
      </w:pPr>
      <w:r>
        <w:rPr>
          <w:rStyle w:val="CommentReference"/>
        </w:rPr>
        <w:annotationRef/>
      </w:r>
      <w:r>
        <w:t>This the right word here?</w:t>
      </w:r>
    </w:p>
  </w:comment>
  <w:comment w:id="100" w:author="Jeff Thompson" w:date="2017-09-29T09:37:00Z" w:initials="JT">
    <w:p w14:paraId="6B1CA6B3" w14:textId="1BD0177B" w:rsidR="00807E5E" w:rsidRDefault="00807E5E">
      <w:pPr>
        <w:pStyle w:val="CommentText"/>
      </w:pPr>
      <w:r>
        <w:rPr>
          <w:rStyle w:val="CommentReference"/>
        </w:rPr>
        <w:annotationRef/>
      </w:r>
      <w:r>
        <w:t>This one is its own sentence, but the others a list. Made consistent, but either way would be ok.</w:t>
      </w:r>
    </w:p>
  </w:comment>
  <w:comment w:id="101" w:author="Jeff Thompson" w:date="2017-09-29T09:39:00Z" w:initials="JT">
    <w:p w14:paraId="239DCE50" w14:textId="4884A00B" w:rsidR="00807E5E" w:rsidRDefault="00807E5E">
      <w:pPr>
        <w:pStyle w:val="CommentText"/>
      </w:pPr>
      <w:r>
        <w:rPr>
          <w:rStyle w:val="CommentReference"/>
        </w:rPr>
        <w:annotationRef/>
      </w:r>
      <w:r>
        <w:t>I’m an Oxford comma man, you knew that when you married me.</w:t>
      </w:r>
    </w:p>
  </w:comment>
  <w:comment w:id="108" w:author="Jeff Thompson" w:date="2017-09-29T09:43:00Z" w:initials="JT">
    <w:p w14:paraId="50830F3E" w14:textId="0649C2E8" w:rsidR="00807E5E" w:rsidRDefault="00807E5E">
      <w:pPr>
        <w:pStyle w:val="CommentText"/>
      </w:pPr>
      <w:r>
        <w:rPr>
          <w:rStyle w:val="CommentReference"/>
        </w:rPr>
        <w:annotationRef/>
      </w:r>
      <w:r>
        <w:t>Wasn’t clear “these images” meant our selfies or the ones in this project.</w:t>
      </w:r>
    </w:p>
  </w:comment>
  <w:comment w:id="109" w:author="Jeff Thompson" w:date="2017-09-29T09:46:00Z" w:initials="JT">
    <w:p w14:paraId="7D483D63" w14:textId="42CC7A0B" w:rsidR="00807E5E" w:rsidRDefault="00807E5E">
      <w:pPr>
        <w:pStyle w:val="CommentText"/>
      </w:pPr>
      <w:r>
        <w:rPr>
          <w:rStyle w:val="CommentReference"/>
        </w:rPr>
        <w:annotationRef/>
      </w:r>
      <w:r>
        <w:t>Transition, or my attempt at one.</w:t>
      </w:r>
      <w:r w:rsidR="00E60690">
        <w:t xml:space="preserve"> Don’t know if this kills the end of the para or not.</w:t>
      </w:r>
    </w:p>
  </w:comment>
  <w:comment w:id="111" w:author="Jeff Thompson" w:date="2017-07-10T13:43:00Z" w:initials="JT">
    <w:p w14:paraId="6955B357" w14:textId="54CFA4BF" w:rsidR="00807E5E" w:rsidRDefault="00807E5E">
      <w:pPr>
        <w:pStyle w:val="CommentText"/>
      </w:pPr>
      <w:r>
        <w:rPr>
          <w:rStyle w:val="CommentReference"/>
        </w:rPr>
        <w:annotationRef/>
      </w:r>
      <w:r>
        <w:t>Why and/or how?</w:t>
      </w:r>
    </w:p>
    <w:p w14:paraId="7CE8C754" w14:textId="5FB011D6" w:rsidR="00807E5E" w:rsidRDefault="00807E5E">
      <w:pPr>
        <w:pStyle w:val="CommentText"/>
      </w:pPr>
      <w:r w:rsidRPr="00F4765B">
        <w:rPr>
          <w:color w:val="FF0000"/>
        </w:rPr>
        <w:t>I think here I show some examples. Does photographic magic need to be articulated?</w:t>
      </w:r>
    </w:p>
    <w:p w14:paraId="40463019" w14:textId="77777777" w:rsidR="00807E5E" w:rsidRDefault="00807E5E">
      <w:pPr>
        <w:pStyle w:val="CommentText"/>
      </w:pPr>
    </w:p>
  </w:comment>
  <w:comment w:id="112" w:author="Jeff Thompson" w:date="2017-09-29T09:49:00Z" w:initials="JT">
    <w:p w14:paraId="45116DD2" w14:textId="597F52FD" w:rsidR="00807E5E" w:rsidRDefault="00807E5E">
      <w:pPr>
        <w:pStyle w:val="CommentText"/>
      </w:pPr>
      <w:r>
        <w:rPr>
          <w:rStyle w:val="CommentReference"/>
        </w:rPr>
        <w:annotationRef/>
      </w:r>
      <w:r>
        <w:t>Really?! I mean, it’s a really nice thought.</w:t>
      </w:r>
    </w:p>
    <w:p w14:paraId="4D15570A" w14:textId="0DC7B439" w:rsidR="00807E5E" w:rsidRDefault="00807E5E">
      <w:pPr>
        <w:pStyle w:val="CommentText"/>
        <w:rPr>
          <w:color w:val="FF0000"/>
        </w:rPr>
      </w:pPr>
      <w:r>
        <w:rPr>
          <w:color w:val="FF0000"/>
        </w:rPr>
        <w:t xml:space="preserve">Really. </w:t>
      </w:r>
      <w:r w:rsidR="00E60690">
        <w:rPr>
          <w:color w:val="FF0000"/>
        </w:rPr>
        <w:br/>
      </w:r>
      <w:r w:rsidR="00E60690" w:rsidRPr="00E60690">
        <w:t>Ok, but would they have posted that one? I guess amateur photographers do get lost in “this is cool!” and don’t edit a lot.</w:t>
      </w:r>
      <w:r w:rsidR="00E60690">
        <w:t xml:space="preserve"> Your call, if you think it’s true, then yeah.</w:t>
      </w:r>
    </w:p>
    <w:p w14:paraId="0ED92CF8" w14:textId="77777777" w:rsidR="00807E5E" w:rsidRPr="00F4765B" w:rsidRDefault="00807E5E">
      <w:pPr>
        <w:pStyle w:val="CommentText"/>
        <w:rPr>
          <w:color w:val="FF0000"/>
        </w:rPr>
      </w:pPr>
    </w:p>
  </w:comment>
  <w:comment w:id="113" w:author="Jeff Thompson" w:date="2017-09-29T09:50:00Z" w:initials="JT">
    <w:p w14:paraId="29EC5903" w14:textId="47DCAF38" w:rsidR="00E60690" w:rsidRDefault="00E60690">
      <w:pPr>
        <w:pStyle w:val="CommentText"/>
      </w:pPr>
      <w:r>
        <w:rPr>
          <w:rStyle w:val="CommentReference"/>
        </w:rPr>
        <w:annotationRef/>
      </w:r>
      <w:r>
        <w:t>“Caught up” twice in the same para.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3AA90B" w15:done="0"/>
  <w15:commentEx w15:paraId="61B62C10" w15:paraIdParent="133AA90B" w15:done="0"/>
  <w15:commentEx w15:paraId="403D486E" w15:paraIdParent="133AA90B" w15:done="0"/>
  <w15:commentEx w15:paraId="5D1CF8EC" w15:done="0"/>
  <w15:commentEx w15:paraId="4E18667F" w15:done="0"/>
  <w15:commentEx w15:paraId="1F6143A2" w15:done="0"/>
  <w15:commentEx w15:paraId="05E46249" w15:done="0"/>
  <w15:commentEx w15:paraId="4998839A" w15:done="0"/>
  <w15:commentEx w15:paraId="527BBB50" w15:done="0"/>
  <w15:commentEx w15:paraId="138798B9" w15:done="0"/>
  <w15:commentEx w15:paraId="66B005B1" w15:done="0"/>
  <w15:commentEx w15:paraId="72D006F5" w15:done="0"/>
  <w15:commentEx w15:paraId="46FEC180" w15:done="0"/>
  <w15:commentEx w15:paraId="2497FCE5" w15:done="0"/>
  <w15:commentEx w15:paraId="7AF2C4CA" w15:done="0"/>
  <w15:commentEx w15:paraId="16C16925" w15:done="0"/>
  <w15:commentEx w15:paraId="6B1CA6B3" w15:done="0"/>
  <w15:commentEx w15:paraId="239DCE50" w15:done="0"/>
  <w15:commentEx w15:paraId="50830F3E" w15:done="0"/>
  <w15:commentEx w15:paraId="7D483D63" w15:done="0"/>
  <w15:commentEx w15:paraId="40463019" w15:done="0"/>
  <w15:commentEx w15:paraId="0ED92CF8" w15:done="0"/>
  <w15:commentEx w15:paraId="29EC590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8A9E8" w14:textId="77777777" w:rsidR="00E63D8A" w:rsidRDefault="00E63D8A" w:rsidP="00E63D8A">
      <w:r>
        <w:separator/>
      </w:r>
    </w:p>
  </w:endnote>
  <w:endnote w:type="continuationSeparator" w:id="0">
    <w:p w14:paraId="13F39D04" w14:textId="77777777" w:rsidR="00E63D8A" w:rsidRDefault="00E63D8A" w:rsidP="00E6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9CFF6" w14:textId="77777777" w:rsidR="00E63D8A" w:rsidRDefault="00E63D8A" w:rsidP="00E63D8A">
      <w:r>
        <w:separator/>
      </w:r>
    </w:p>
  </w:footnote>
  <w:footnote w:type="continuationSeparator" w:id="0">
    <w:p w14:paraId="014F1D66" w14:textId="77777777" w:rsidR="00E63D8A" w:rsidRDefault="00E63D8A" w:rsidP="00E63D8A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es Cossio">
    <w15:presenceInfo w15:providerId="None" w15:userId="Angeles Coss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C5"/>
    <w:rsid w:val="000005FB"/>
    <w:rsid w:val="00121875"/>
    <w:rsid w:val="00136E26"/>
    <w:rsid w:val="00171683"/>
    <w:rsid w:val="001B696C"/>
    <w:rsid w:val="002071EE"/>
    <w:rsid w:val="002178A5"/>
    <w:rsid w:val="00233B44"/>
    <w:rsid w:val="00236F7B"/>
    <w:rsid w:val="002756AD"/>
    <w:rsid w:val="002F04C5"/>
    <w:rsid w:val="00307BF8"/>
    <w:rsid w:val="003174BA"/>
    <w:rsid w:val="0033079E"/>
    <w:rsid w:val="003319BE"/>
    <w:rsid w:val="0033303D"/>
    <w:rsid w:val="003869A5"/>
    <w:rsid w:val="003A220E"/>
    <w:rsid w:val="003B3EC0"/>
    <w:rsid w:val="003C69CC"/>
    <w:rsid w:val="003D316D"/>
    <w:rsid w:val="003E60A4"/>
    <w:rsid w:val="004163FD"/>
    <w:rsid w:val="0046286B"/>
    <w:rsid w:val="00475317"/>
    <w:rsid w:val="004F4D0E"/>
    <w:rsid w:val="00503262"/>
    <w:rsid w:val="00503883"/>
    <w:rsid w:val="00507C9B"/>
    <w:rsid w:val="00534327"/>
    <w:rsid w:val="00550C1B"/>
    <w:rsid w:val="005656EA"/>
    <w:rsid w:val="005753B6"/>
    <w:rsid w:val="00584907"/>
    <w:rsid w:val="005B2597"/>
    <w:rsid w:val="005B2AC1"/>
    <w:rsid w:val="005D4D82"/>
    <w:rsid w:val="005E7560"/>
    <w:rsid w:val="00634456"/>
    <w:rsid w:val="00651885"/>
    <w:rsid w:val="00660541"/>
    <w:rsid w:val="00663B6A"/>
    <w:rsid w:val="006A51C1"/>
    <w:rsid w:val="006F26C5"/>
    <w:rsid w:val="006F5837"/>
    <w:rsid w:val="00723C59"/>
    <w:rsid w:val="007721E5"/>
    <w:rsid w:val="00772442"/>
    <w:rsid w:val="00780510"/>
    <w:rsid w:val="007A0D00"/>
    <w:rsid w:val="007F162E"/>
    <w:rsid w:val="00807E5E"/>
    <w:rsid w:val="00867C9E"/>
    <w:rsid w:val="009141FC"/>
    <w:rsid w:val="009643C2"/>
    <w:rsid w:val="00A10C63"/>
    <w:rsid w:val="00A2772B"/>
    <w:rsid w:val="00A744A6"/>
    <w:rsid w:val="00A82666"/>
    <w:rsid w:val="00AC0CCE"/>
    <w:rsid w:val="00AE55EE"/>
    <w:rsid w:val="00AF755C"/>
    <w:rsid w:val="00B07ECF"/>
    <w:rsid w:val="00B56135"/>
    <w:rsid w:val="00B8265B"/>
    <w:rsid w:val="00B97118"/>
    <w:rsid w:val="00BA62DA"/>
    <w:rsid w:val="00C73A20"/>
    <w:rsid w:val="00CB169C"/>
    <w:rsid w:val="00CD37F5"/>
    <w:rsid w:val="00D136B9"/>
    <w:rsid w:val="00D163FA"/>
    <w:rsid w:val="00D71236"/>
    <w:rsid w:val="00D77C58"/>
    <w:rsid w:val="00DF13DD"/>
    <w:rsid w:val="00DF55D5"/>
    <w:rsid w:val="00E42228"/>
    <w:rsid w:val="00E60690"/>
    <w:rsid w:val="00E63D8A"/>
    <w:rsid w:val="00EA7E1A"/>
    <w:rsid w:val="00EC1DB7"/>
    <w:rsid w:val="00F4765B"/>
    <w:rsid w:val="00F51248"/>
    <w:rsid w:val="00F947F7"/>
    <w:rsid w:val="00FB0E48"/>
    <w:rsid w:val="00FC4F15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E98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  <w:style w:type="paragraph" w:styleId="Header">
    <w:name w:val="header"/>
    <w:basedOn w:val="Normal"/>
    <w:link w:val="HeaderChar"/>
    <w:uiPriority w:val="99"/>
    <w:unhideWhenUsed/>
    <w:rsid w:val="00E63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D8A"/>
  </w:style>
  <w:style w:type="paragraph" w:styleId="Footer">
    <w:name w:val="footer"/>
    <w:basedOn w:val="Normal"/>
    <w:link w:val="FooterChar"/>
    <w:uiPriority w:val="99"/>
    <w:unhideWhenUsed/>
    <w:rsid w:val="00E63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fontTable" Target="fontTable.xml"/><Relationship Id="rId30" Type="http://schemas.microsoft.com/office/2011/relationships/people" Target="people.xml"/><Relationship Id="rId31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1141</Words>
  <Characters>6505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Cossio</dc:creator>
  <cp:keywords/>
  <dc:description/>
  <cp:lastModifiedBy>Angeles Cossio</cp:lastModifiedBy>
  <cp:revision>4</cp:revision>
  <dcterms:created xsi:type="dcterms:W3CDTF">2017-09-29T13:52:00Z</dcterms:created>
  <dcterms:modified xsi:type="dcterms:W3CDTF">2017-10-03T12:48:00Z</dcterms:modified>
</cp:coreProperties>
</file>